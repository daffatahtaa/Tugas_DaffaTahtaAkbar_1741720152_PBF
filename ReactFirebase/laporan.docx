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/>
          <w:b/>
          <w:bCs/>
          <w:sz w:val="36"/>
          <w:szCs w:val="36"/>
        </w:rPr>
        <w:id w:val="1223021994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sz w:val="22"/>
          <w:szCs w:val="22"/>
        </w:rPr>
      </w:sdtEndPr>
      <w:sdtContent>
        <w:p w14:paraId="47A1D239" w14:textId="492BEE80" w:rsidR="00CC5300" w:rsidRPr="002211E6" w:rsidRDefault="00CC5300" w:rsidP="002211E6">
          <w:pPr>
            <w:jc w:val="center"/>
            <w:rPr>
              <w:rFonts w:ascii="Times New Roman" w:hAnsi="Times New Roman"/>
              <w:b/>
              <w:bCs/>
              <w:sz w:val="36"/>
              <w:szCs w:val="36"/>
            </w:rPr>
          </w:pPr>
          <w:proofErr w:type="spellStart"/>
          <w:r w:rsidRPr="002211E6">
            <w:rPr>
              <w:rFonts w:ascii="Times New Roman" w:hAnsi="Times New Roman"/>
              <w:b/>
              <w:bCs/>
              <w:sz w:val="36"/>
              <w:szCs w:val="36"/>
            </w:rPr>
            <w:t>Laporan</w:t>
          </w:r>
          <w:proofErr w:type="spellEnd"/>
          <w:r w:rsidRPr="002211E6">
            <w:rPr>
              <w:rFonts w:ascii="Times New Roman" w:hAnsi="Times New Roman"/>
              <w:b/>
              <w:bCs/>
              <w:sz w:val="36"/>
              <w:szCs w:val="36"/>
            </w:rPr>
            <w:t xml:space="preserve"> </w:t>
          </w:r>
          <w:proofErr w:type="spellStart"/>
          <w:r>
            <w:rPr>
              <w:rFonts w:ascii="Times New Roman" w:hAnsi="Times New Roman"/>
              <w:b/>
              <w:bCs/>
              <w:sz w:val="36"/>
              <w:szCs w:val="36"/>
            </w:rPr>
            <w:t>Praktikum</w:t>
          </w:r>
          <w:proofErr w:type="spellEnd"/>
        </w:p>
        <w:p w14:paraId="260ABEBC" w14:textId="77777777" w:rsidR="00CC5300" w:rsidRDefault="00CC5300" w:rsidP="002211E6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0543E69A" w14:textId="61476945" w:rsidR="00CC5300" w:rsidRPr="002211E6" w:rsidRDefault="00CC5300" w:rsidP="002211E6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2211E6">
            <w:rPr>
              <w:rFonts w:ascii="Times New Roman" w:hAnsi="Times New Roman"/>
              <w:b/>
              <w:bCs/>
              <w:sz w:val="28"/>
              <w:szCs w:val="28"/>
            </w:rPr>
            <w:t>“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React Firebase</w:t>
          </w:r>
          <w:r w:rsidRPr="002211E6">
            <w:rPr>
              <w:rFonts w:ascii="Times New Roman" w:hAnsi="Times New Roman"/>
              <w:b/>
              <w:bCs/>
              <w:sz w:val="28"/>
              <w:szCs w:val="28"/>
            </w:rPr>
            <w:t>”</w:t>
          </w:r>
        </w:p>
        <w:p w14:paraId="18F24D2F" w14:textId="77777777" w:rsidR="00CC5300" w:rsidRDefault="00CC5300" w:rsidP="002211E6">
          <w:pPr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2287B022" w14:textId="77777777" w:rsidR="00CC5300" w:rsidRPr="002211E6" w:rsidRDefault="00CC5300" w:rsidP="002211E6">
          <w:pPr>
            <w:jc w:val="center"/>
            <w:rPr>
              <w:rFonts w:ascii="Times New Roman" w:hAnsi="Times New Roman"/>
              <w:sz w:val="24"/>
              <w:szCs w:val="24"/>
              <w:lang w:val="de-DE"/>
            </w:rPr>
          </w:pPr>
          <w:r w:rsidRPr="002211E6">
            <w:rPr>
              <w:rFonts w:ascii="Times New Roman" w:hAnsi="Times New Roman"/>
              <w:sz w:val="24"/>
              <w:szCs w:val="24"/>
              <w:lang w:val="de-DE"/>
            </w:rPr>
            <w:t>Disusun sebagai</w:t>
          </w:r>
        </w:p>
        <w:p w14:paraId="4A7CDAB3" w14:textId="77777777" w:rsidR="00CC5300" w:rsidRPr="002211E6" w:rsidRDefault="00CC5300" w:rsidP="002211E6">
          <w:pPr>
            <w:jc w:val="center"/>
            <w:rPr>
              <w:rFonts w:ascii="Times New Roman" w:hAnsi="Times New Roman"/>
              <w:sz w:val="32"/>
              <w:szCs w:val="32"/>
              <w:lang w:val="de-DE"/>
            </w:rPr>
          </w:pPr>
        </w:p>
        <w:p w14:paraId="32DED068" w14:textId="2E99C2BE" w:rsidR="00CC5300" w:rsidRPr="002211E6" w:rsidRDefault="00CC5300" w:rsidP="002211E6">
          <w:pPr>
            <w:jc w:val="center"/>
            <w:rPr>
              <w:rFonts w:ascii="Times New Roman" w:hAnsi="Times New Roman"/>
              <w:b/>
              <w:bCs/>
              <w:sz w:val="28"/>
              <w:szCs w:val="28"/>
              <w:lang w:val="de-DE"/>
            </w:rPr>
          </w:pPr>
          <w:r w:rsidRPr="002211E6">
            <w:rPr>
              <w:rFonts w:ascii="Times New Roman" w:hAnsi="Times New Roman"/>
              <w:b/>
              <w:bCs/>
              <w:sz w:val="28"/>
              <w:szCs w:val="28"/>
              <w:lang w:val="de-DE"/>
            </w:rPr>
            <w:t xml:space="preserve">MATA KULIAH : </w:t>
          </w:r>
          <w:r>
            <w:rPr>
              <w:rFonts w:ascii="Times New Roman" w:hAnsi="Times New Roman"/>
              <w:b/>
              <w:bCs/>
              <w:sz w:val="28"/>
              <w:szCs w:val="28"/>
              <w:lang w:val="de-DE"/>
            </w:rPr>
            <w:t>PBF</w:t>
          </w:r>
        </w:p>
        <w:p w14:paraId="28EDF548" w14:textId="77777777" w:rsidR="00CC5300" w:rsidRPr="002211E6" w:rsidRDefault="00CC5300" w:rsidP="002211E6">
          <w:pPr>
            <w:jc w:val="center"/>
            <w:rPr>
              <w:rFonts w:ascii="Times New Roman" w:hAnsi="Times New Roman"/>
              <w:b/>
              <w:bCs/>
              <w:sz w:val="32"/>
              <w:szCs w:val="32"/>
              <w:lang w:val="de-DE"/>
            </w:rPr>
          </w:pPr>
        </w:p>
        <w:p w14:paraId="4BE79A48" w14:textId="77777777" w:rsidR="00CC5300" w:rsidRPr="002211E6" w:rsidRDefault="00CC5300" w:rsidP="002211E6">
          <w:pPr>
            <w:jc w:val="center"/>
            <w:rPr>
              <w:rFonts w:ascii="Times New Roman" w:hAnsi="Times New Roman"/>
              <w:sz w:val="28"/>
              <w:szCs w:val="28"/>
            </w:rPr>
          </w:pPr>
          <w:proofErr w:type="gramStart"/>
          <w:r w:rsidRPr="002211E6">
            <w:rPr>
              <w:rFonts w:ascii="Times New Roman" w:hAnsi="Times New Roman"/>
              <w:sz w:val="28"/>
              <w:szCs w:val="28"/>
            </w:rPr>
            <w:t>Oleh :</w:t>
          </w:r>
          <w:proofErr w:type="gramEnd"/>
        </w:p>
        <w:p w14:paraId="0F168ECE" w14:textId="77777777" w:rsidR="00CC5300" w:rsidRPr="002211E6" w:rsidRDefault="00CC5300" w:rsidP="002211E6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2211E6">
            <w:rPr>
              <w:rFonts w:ascii="Times New Roman" w:hAnsi="Times New Roman"/>
              <w:b/>
              <w:bCs/>
              <w:sz w:val="28"/>
              <w:szCs w:val="28"/>
            </w:rPr>
            <w:t>Daffa Tahta Akbar</w:t>
          </w:r>
          <w:r w:rsidRPr="002211E6">
            <w:rPr>
              <w:rFonts w:ascii="Times New Roman" w:hAnsi="Times New Roman"/>
              <w:b/>
              <w:bCs/>
              <w:sz w:val="28"/>
              <w:szCs w:val="28"/>
            </w:rPr>
            <w:tab/>
          </w:r>
          <w:r w:rsidRPr="002211E6">
            <w:rPr>
              <w:rFonts w:ascii="Times New Roman" w:hAnsi="Times New Roman"/>
              <w:b/>
              <w:bCs/>
              <w:sz w:val="28"/>
              <w:szCs w:val="28"/>
            </w:rPr>
            <w:tab/>
            <w:t>1741720152</w:t>
          </w:r>
        </w:p>
        <w:p w14:paraId="6F7135B9" w14:textId="77777777" w:rsidR="00CC5300" w:rsidRPr="002211E6" w:rsidRDefault="00CC5300" w:rsidP="002211E6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proofErr w:type="gramStart"/>
          <w:r w:rsidRPr="002211E6">
            <w:rPr>
              <w:rFonts w:ascii="Times New Roman" w:hAnsi="Times New Roman"/>
              <w:b/>
              <w:bCs/>
              <w:sz w:val="28"/>
              <w:szCs w:val="28"/>
            </w:rPr>
            <w:t>Kelas :</w:t>
          </w:r>
          <w:proofErr w:type="gramEnd"/>
        </w:p>
        <w:p w14:paraId="6526DF95" w14:textId="77777777" w:rsidR="00CC5300" w:rsidRPr="002211E6" w:rsidRDefault="00CC5300" w:rsidP="002211E6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2211E6">
            <w:rPr>
              <w:rFonts w:ascii="Times New Roman" w:hAnsi="Times New Roman"/>
              <w:b/>
              <w:bCs/>
              <w:sz w:val="28"/>
              <w:szCs w:val="28"/>
            </w:rPr>
            <w:t xml:space="preserve"> 3B</w:t>
          </w:r>
        </w:p>
        <w:p w14:paraId="1F5C4E31" w14:textId="77777777" w:rsidR="00CC5300" w:rsidRDefault="00CC5300" w:rsidP="002211E6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drawing>
              <wp:inline distT="0" distB="0" distL="0" distR="0" wp14:anchorId="3614EC93" wp14:editId="5BC493A6">
                <wp:extent cx="1781175" cy="179601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POLITEKNIK NEGERI MALANG.p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937" cy="18078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3307954" w14:textId="77777777" w:rsidR="00CC5300" w:rsidRDefault="00CC5300" w:rsidP="002211E6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65AB68F3" w14:textId="77777777" w:rsidR="00CC5300" w:rsidRDefault="00CC5300" w:rsidP="002211E6">
          <w:pPr>
            <w:jc w:val="center"/>
            <w:rPr>
              <w:rFonts w:ascii="Times New Roman" w:hAnsi="Times New Roman"/>
              <w:b/>
              <w:bCs/>
              <w:sz w:val="32"/>
              <w:szCs w:val="32"/>
              <w:lang w:val="de-DE"/>
            </w:rPr>
          </w:pPr>
          <w:r w:rsidRPr="002211E6">
            <w:rPr>
              <w:rFonts w:ascii="Times New Roman" w:hAnsi="Times New Roman"/>
              <w:b/>
              <w:bCs/>
              <w:sz w:val="32"/>
              <w:szCs w:val="32"/>
              <w:lang w:val="de-DE"/>
            </w:rPr>
            <w:t>PROGRAM STUDI D-IV TEKNIK IN</w:t>
          </w:r>
          <w:r>
            <w:rPr>
              <w:rFonts w:ascii="Times New Roman" w:hAnsi="Times New Roman"/>
              <w:b/>
              <w:bCs/>
              <w:sz w:val="32"/>
              <w:szCs w:val="32"/>
              <w:lang w:val="de-DE"/>
            </w:rPr>
            <w:t>FORMATIKA</w:t>
          </w:r>
        </w:p>
        <w:p w14:paraId="7BE61F85" w14:textId="77777777" w:rsidR="00CC5300" w:rsidRDefault="00CC5300" w:rsidP="002211E6">
          <w:pPr>
            <w:jc w:val="center"/>
            <w:rPr>
              <w:rFonts w:ascii="Times New Roman" w:hAnsi="Times New Roman"/>
              <w:b/>
              <w:bCs/>
              <w:sz w:val="32"/>
              <w:szCs w:val="32"/>
              <w:lang w:val="de-DE"/>
            </w:rPr>
          </w:pPr>
          <w:r>
            <w:rPr>
              <w:rFonts w:ascii="Times New Roman" w:hAnsi="Times New Roman"/>
              <w:b/>
              <w:bCs/>
              <w:sz w:val="32"/>
              <w:szCs w:val="32"/>
              <w:lang w:val="de-DE"/>
            </w:rPr>
            <w:t>JURUSAN TEKNIK INFORMASI</w:t>
          </w:r>
        </w:p>
        <w:p w14:paraId="46542B13" w14:textId="77777777" w:rsidR="00CC5300" w:rsidRDefault="00CC5300" w:rsidP="002211E6">
          <w:pPr>
            <w:jc w:val="center"/>
            <w:rPr>
              <w:rFonts w:ascii="Times New Roman" w:hAnsi="Times New Roman"/>
              <w:b/>
              <w:bCs/>
              <w:sz w:val="32"/>
              <w:szCs w:val="32"/>
              <w:lang w:val="de-DE"/>
            </w:rPr>
          </w:pPr>
          <w:r>
            <w:rPr>
              <w:rFonts w:ascii="Times New Roman" w:hAnsi="Times New Roman"/>
              <w:b/>
              <w:bCs/>
              <w:sz w:val="32"/>
              <w:szCs w:val="32"/>
              <w:lang w:val="de-DE"/>
            </w:rPr>
            <w:t>POLITEKNIK NEGERI MALANG</w:t>
          </w:r>
        </w:p>
        <w:p w14:paraId="26055830" w14:textId="77777777" w:rsidR="00CC5300" w:rsidRPr="002211E6" w:rsidRDefault="00CC5300" w:rsidP="002211E6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32"/>
              <w:szCs w:val="32"/>
              <w:lang w:val="de-DE"/>
            </w:rPr>
            <w:t>2020</w:t>
          </w:r>
        </w:p>
        <w:p w14:paraId="72A286E3" w14:textId="1F6135C0" w:rsidR="00CC5300" w:rsidRDefault="00CC5300">
          <w:r>
            <w:br w:type="page"/>
          </w:r>
        </w:p>
      </w:sdtContent>
    </w:sdt>
    <w:p w14:paraId="7D5F2F2D" w14:textId="5BD0CC43" w:rsidR="00AA7D75" w:rsidRPr="007A79EF" w:rsidRDefault="003855E7">
      <w:pPr>
        <w:rPr>
          <w:rFonts w:ascii="times" w:hAnsi="times"/>
          <w:sz w:val="24"/>
          <w:szCs w:val="24"/>
          <w:rPrChange w:id="0" w:author="Daffa Tahta" w:date="2020-04-15T15:20:00Z">
            <w:rPr/>
          </w:rPrChange>
        </w:rPr>
      </w:pPr>
    </w:p>
    <w:p w14:paraId="74390CFD" w14:textId="6B75B1C1" w:rsidR="00CC5300" w:rsidRPr="007A79EF" w:rsidRDefault="00CC5300" w:rsidP="00CC5300">
      <w:pPr>
        <w:jc w:val="center"/>
        <w:rPr>
          <w:rFonts w:ascii="times" w:hAnsi="times"/>
          <w:b/>
          <w:bCs/>
          <w:sz w:val="32"/>
          <w:szCs w:val="32"/>
          <w:rPrChange w:id="1" w:author="Daffa Tahta" w:date="2020-04-15T15:20:00Z">
            <w:rPr>
              <w:b/>
              <w:bCs/>
              <w:sz w:val="32"/>
              <w:szCs w:val="32"/>
            </w:rPr>
          </w:rPrChange>
        </w:rPr>
      </w:pPr>
      <w:proofErr w:type="spellStart"/>
      <w:r w:rsidRPr="007A79EF">
        <w:rPr>
          <w:rFonts w:ascii="times" w:hAnsi="times"/>
          <w:b/>
          <w:bCs/>
          <w:sz w:val="32"/>
          <w:szCs w:val="32"/>
          <w:rPrChange w:id="2" w:author="Daffa Tahta" w:date="2020-04-15T15:20:00Z">
            <w:rPr>
              <w:b/>
              <w:bCs/>
              <w:sz w:val="32"/>
              <w:szCs w:val="32"/>
            </w:rPr>
          </w:rPrChange>
        </w:rPr>
        <w:t>Praktikum</w:t>
      </w:r>
      <w:proofErr w:type="spellEnd"/>
    </w:p>
    <w:p w14:paraId="368CE93D" w14:textId="62444CE0" w:rsidR="00CC5300" w:rsidRPr="007A79EF" w:rsidRDefault="00CC5300" w:rsidP="00CC5300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  <w:rPrChange w:id="3" w:author="Daffa Tahta" w:date="2020-04-15T15:20:00Z">
            <w:rPr>
              <w:sz w:val="24"/>
              <w:szCs w:val="24"/>
            </w:rPr>
          </w:rPrChange>
        </w:rPr>
      </w:pPr>
      <w:proofErr w:type="spellStart"/>
      <w:r w:rsidRPr="007A79EF">
        <w:rPr>
          <w:rFonts w:ascii="times" w:hAnsi="times"/>
          <w:sz w:val="24"/>
          <w:szCs w:val="24"/>
          <w:rPrChange w:id="4" w:author="Daffa Tahta" w:date="2020-04-15T15:20:00Z">
            <w:rPr>
              <w:sz w:val="24"/>
              <w:szCs w:val="24"/>
            </w:rPr>
          </w:rPrChange>
        </w:rPr>
        <w:t>Ketikkan</w:t>
      </w:r>
      <w:proofErr w:type="spellEnd"/>
      <w:r w:rsidRPr="007A79EF">
        <w:rPr>
          <w:rFonts w:ascii="times" w:hAnsi="times"/>
          <w:sz w:val="24"/>
          <w:szCs w:val="24"/>
          <w:rPrChange w:id="5" w:author="Daffa Tahta" w:date="2020-04-15T15:20:00Z">
            <w:rPr>
              <w:sz w:val="24"/>
              <w:szCs w:val="24"/>
            </w:rPr>
          </w:rPrChange>
        </w:rPr>
        <w:t xml:space="preserve"> </w:t>
      </w:r>
      <w:r w:rsidRPr="007A79EF">
        <w:rPr>
          <w:rFonts w:ascii="times" w:hAnsi="times"/>
          <w:i/>
          <w:iCs/>
          <w:sz w:val="24"/>
          <w:szCs w:val="24"/>
          <w:rPrChange w:id="6" w:author="Daffa Tahta" w:date="2020-04-15T15:20:00Z">
            <w:rPr>
              <w:i/>
              <w:iCs/>
              <w:sz w:val="24"/>
              <w:szCs w:val="24"/>
            </w:rPr>
          </w:rPrChange>
        </w:rPr>
        <w:t xml:space="preserve">create-react-app react-firebase </w:t>
      </w:r>
      <w:proofErr w:type="spellStart"/>
      <w:r w:rsidRPr="007A79EF">
        <w:rPr>
          <w:rFonts w:ascii="times" w:hAnsi="times"/>
          <w:sz w:val="24"/>
          <w:szCs w:val="24"/>
          <w:rPrChange w:id="7" w:author="Daffa Tahta" w:date="2020-04-15T15:20:00Z">
            <w:rPr>
              <w:sz w:val="24"/>
              <w:szCs w:val="24"/>
            </w:rPr>
          </w:rPrChange>
        </w:rPr>
        <w:t>untuk</w:t>
      </w:r>
      <w:proofErr w:type="spellEnd"/>
      <w:r w:rsidRPr="007A79EF">
        <w:rPr>
          <w:rFonts w:ascii="times" w:hAnsi="times"/>
          <w:sz w:val="24"/>
          <w:szCs w:val="24"/>
          <w:rPrChange w:id="8" w:author="Daffa Tahta" w:date="2020-04-15T15:20:00Z">
            <w:rPr>
              <w:sz w:val="24"/>
              <w:szCs w:val="24"/>
            </w:rPr>
          </w:rPrChange>
        </w:rPr>
        <w:t xml:space="preserve"> </w:t>
      </w:r>
      <w:proofErr w:type="spellStart"/>
      <w:r w:rsidRPr="007A79EF">
        <w:rPr>
          <w:rFonts w:ascii="times" w:hAnsi="times"/>
          <w:sz w:val="24"/>
          <w:szCs w:val="24"/>
          <w:rPrChange w:id="9" w:author="Daffa Tahta" w:date="2020-04-15T15:20:00Z">
            <w:rPr>
              <w:sz w:val="24"/>
              <w:szCs w:val="24"/>
            </w:rPr>
          </w:rPrChange>
        </w:rPr>
        <w:t>membuat</w:t>
      </w:r>
      <w:proofErr w:type="spellEnd"/>
      <w:r w:rsidRPr="007A79EF">
        <w:rPr>
          <w:rFonts w:ascii="times" w:hAnsi="times"/>
          <w:sz w:val="24"/>
          <w:szCs w:val="24"/>
          <w:rPrChange w:id="10" w:author="Daffa Tahta" w:date="2020-04-15T15:20:00Z">
            <w:rPr>
              <w:sz w:val="24"/>
              <w:szCs w:val="24"/>
            </w:rPr>
          </w:rPrChange>
        </w:rPr>
        <w:t xml:space="preserve"> project react yang </w:t>
      </w:r>
      <w:proofErr w:type="spellStart"/>
      <w:r w:rsidRPr="007A79EF">
        <w:rPr>
          <w:rFonts w:ascii="times" w:hAnsi="times"/>
          <w:sz w:val="24"/>
          <w:szCs w:val="24"/>
          <w:rPrChange w:id="11" w:author="Daffa Tahta" w:date="2020-04-15T15:20:00Z">
            <w:rPr>
              <w:sz w:val="24"/>
              <w:szCs w:val="24"/>
            </w:rPr>
          </w:rPrChange>
        </w:rPr>
        <w:t>baru</w:t>
      </w:r>
      <w:proofErr w:type="spellEnd"/>
    </w:p>
    <w:p w14:paraId="714613CD" w14:textId="51D61E85" w:rsidR="00CC5300" w:rsidRPr="007A79EF" w:rsidRDefault="00CC5300" w:rsidP="00CC5300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  <w:rPrChange w:id="12" w:author="Daffa Tahta" w:date="2020-04-15T15:20:00Z">
            <w:rPr>
              <w:sz w:val="24"/>
              <w:szCs w:val="24"/>
            </w:rPr>
          </w:rPrChange>
        </w:rPr>
      </w:pPr>
      <w:r w:rsidRPr="007A79EF">
        <w:rPr>
          <w:rFonts w:ascii="times" w:hAnsi="times"/>
          <w:sz w:val="24"/>
          <w:szCs w:val="24"/>
          <w:rPrChange w:id="13" w:author="Daffa Tahta" w:date="2020-04-15T15:20:00Z">
            <w:rPr>
              <w:sz w:val="24"/>
              <w:szCs w:val="24"/>
            </w:rPr>
          </w:rPrChange>
        </w:rPr>
        <w:t xml:space="preserve">Di </w:t>
      </w:r>
      <w:proofErr w:type="spellStart"/>
      <w:r w:rsidRPr="007A79EF">
        <w:rPr>
          <w:rFonts w:ascii="times" w:hAnsi="times"/>
          <w:sz w:val="24"/>
          <w:szCs w:val="24"/>
          <w:rPrChange w:id="14" w:author="Daffa Tahta" w:date="2020-04-15T15:20:00Z">
            <w:rPr>
              <w:sz w:val="24"/>
              <w:szCs w:val="24"/>
            </w:rPr>
          </w:rPrChange>
        </w:rPr>
        <w:t>dalam</w:t>
      </w:r>
      <w:proofErr w:type="spellEnd"/>
      <w:r w:rsidRPr="007A79EF">
        <w:rPr>
          <w:rFonts w:ascii="times" w:hAnsi="times"/>
          <w:sz w:val="24"/>
          <w:szCs w:val="24"/>
          <w:rPrChange w:id="15" w:author="Daffa Tahta" w:date="2020-04-15T15:20:00Z">
            <w:rPr>
              <w:sz w:val="24"/>
              <w:szCs w:val="24"/>
            </w:rPr>
          </w:rPrChange>
        </w:rPr>
        <w:t xml:space="preserve"> folder </w:t>
      </w:r>
      <w:proofErr w:type="spellStart"/>
      <w:r w:rsidRPr="007A79EF">
        <w:rPr>
          <w:rFonts w:ascii="times" w:hAnsi="times"/>
          <w:sz w:val="24"/>
          <w:szCs w:val="24"/>
          <w:rPrChange w:id="16" w:author="Daffa Tahta" w:date="2020-04-15T15:20:00Z">
            <w:rPr>
              <w:sz w:val="24"/>
              <w:szCs w:val="24"/>
            </w:rPr>
          </w:rPrChange>
        </w:rPr>
        <w:t>src</w:t>
      </w:r>
      <w:proofErr w:type="spellEnd"/>
      <w:r w:rsidRPr="007A79EF">
        <w:rPr>
          <w:rFonts w:ascii="times" w:hAnsi="times"/>
          <w:sz w:val="24"/>
          <w:szCs w:val="24"/>
          <w:rPrChange w:id="17" w:author="Daffa Tahta" w:date="2020-04-15T15:20:00Z">
            <w:rPr>
              <w:sz w:val="24"/>
              <w:szCs w:val="24"/>
            </w:rPr>
          </w:rPrChange>
        </w:rPr>
        <w:t xml:space="preserve"> </w:t>
      </w:r>
      <w:proofErr w:type="spellStart"/>
      <w:r w:rsidRPr="007A79EF">
        <w:rPr>
          <w:rFonts w:ascii="times" w:hAnsi="times"/>
          <w:sz w:val="24"/>
          <w:szCs w:val="24"/>
          <w:rPrChange w:id="18" w:author="Daffa Tahta" w:date="2020-04-15T15:20:00Z">
            <w:rPr>
              <w:sz w:val="24"/>
              <w:szCs w:val="24"/>
            </w:rPr>
          </w:rPrChange>
        </w:rPr>
        <w:t>buatlah</w:t>
      </w:r>
      <w:proofErr w:type="spellEnd"/>
      <w:r w:rsidRPr="007A79EF">
        <w:rPr>
          <w:rFonts w:ascii="times" w:hAnsi="times"/>
          <w:sz w:val="24"/>
          <w:szCs w:val="24"/>
          <w:rPrChange w:id="19" w:author="Daffa Tahta" w:date="2020-04-15T15:20:00Z">
            <w:rPr>
              <w:sz w:val="24"/>
              <w:szCs w:val="24"/>
            </w:rPr>
          </w:rPrChange>
        </w:rPr>
        <w:t xml:space="preserve"> 6 file </w:t>
      </w:r>
      <w:proofErr w:type="spellStart"/>
      <w:r w:rsidRPr="007A79EF">
        <w:rPr>
          <w:rFonts w:ascii="times" w:hAnsi="times"/>
          <w:sz w:val="24"/>
          <w:szCs w:val="24"/>
          <w:rPrChange w:id="20" w:author="Daffa Tahta" w:date="2020-04-15T15:20:00Z">
            <w:rPr>
              <w:sz w:val="24"/>
              <w:szCs w:val="24"/>
            </w:rPr>
          </w:rPrChange>
        </w:rPr>
        <w:t>baru</w:t>
      </w:r>
      <w:proofErr w:type="spellEnd"/>
      <w:r w:rsidRPr="007A79EF">
        <w:rPr>
          <w:rFonts w:ascii="times" w:hAnsi="times"/>
          <w:sz w:val="24"/>
          <w:szCs w:val="24"/>
          <w:rPrChange w:id="21" w:author="Daffa Tahta" w:date="2020-04-15T15:20:00Z">
            <w:rPr>
              <w:sz w:val="24"/>
              <w:szCs w:val="24"/>
            </w:rPr>
          </w:rPrChange>
        </w:rPr>
        <w:t xml:space="preserve"> </w:t>
      </w:r>
      <w:proofErr w:type="spellStart"/>
      <w:proofErr w:type="gramStart"/>
      <w:r w:rsidRPr="007A79EF">
        <w:rPr>
          <w:rFonts w:ascii="times" w:hAnsi="times"/>
          <w:sz w:val="24"/>
          <w:szCs w:val="24"/>
          <w:rPrChange w:id="22" w:author="Daffa Tahta" w:date="2020-04-15T15:20:00Z">
            <w:rPr>
              <w:sz w:val="24"/>
              <w:szCs w:val="24"/>
            </w:rPr>
          </w:rPrChange>
        </w:rPr>
        <w:t>yaitu</w:t>
      </w:r>
      <w:proofErr w:type="spellEnd"/>
      <w:r w:rsidRPr="007A79EF">
        <w:rPr>
          <w:rFonts w:ascii="times" w:hAnsi="times"/>
          <w:sz w:val="24"/>
          <w:szCs w:val="24"/>
          <w:rPrChange w:id="23" w:author="Daffa Tahta" w:date="2020-04-15T15:20:00Z">
            <w:rPr>
              <w:sz w:val="24"/>
              <w:szCs w:val="24"/>
            </w:rPr>
          </w:rPrChange>
        </w:rPr>
        <w:t xml:space="preserve"> :</w:t>
      </w:r>
      <w:proofErr w:type="gramEnd"/>
    </w:p>
    <w:p w14:paraId="1E5DC6E2" w14:textId="27C333B9" w:rsidR="00CC5300" w:rsidRPr="007A79EF" w:rsidRDefault="00CC5300" w:rsidP="00CC5300">
      <w:pPr>
        <w:pStyle w:val="ListParagraph"/>
        <w:numPr>
          <w:ilvl w:val="1"/>
          <w:numId w:val="1"/>
        </w:numPr>
        <w:rPr>
          <w:rFonts w:ascii="times" w:hAnsi="times"/>
          <w:sz w:val="24"/>
          <w:szCs w:val="24"/>
          <w:rPrChange w:id="24" w:author="Daffa Tahta" w:date="2020-04-15T15:20:00Z">
            <w:rPr>
              <w:sz w:val="24"/>
              <w:szCs w:val="24"/>
            </w:rPr>
          </w:rPrChange>
        </w:rPr>
      </w:pPr>
      <w:r w:rsidRPr="007A79EF">
        <w:rPr>
          <w:rFonts w:ascii="times" w:hAnsi="times"/>
          <w:sz w:val="24"/>
          <w:szCs w:val="24"/>
          <w:rPrChange w:id="25" w:author="Daffa Tahta" w:date="2020-04-15T15:20:00Z">
            <w:rPr>
              <w:sz w:val="24"/>
              <w:szCs w:val="24"/>
            </w:rPr>
          </w:rPrChange>
        </w:rPr>
        <w:t>Index.js</w:t>
      </w:r>
    </w:p>
    <w:p w14:paraId="06A40B4A" w14:textId="09F8193D" w:rsidR="00CC5300" w:rsidRPr="007A79EF" w:rsidRDefault="00CC5300" w:rsidP="00CC5300">
      <w:pPr>
        <w:pStyle w:val="ListParagraph"/>
        <w:numPr>
          <w:ilvl w:val="1"/>
          <w:numId w:val="1"/>
        </w:numPr>
        <w:rPr>
          <w:rFonts w:ascii="times" w:hAnsi="times"/>
          <w:sz w:val="24"/>
          <w:szCs w:val="24"/>
          <w:rPrChange w:id="26" w:author="Daffa Tahta" w:date="2020-04-15T15:20:00Z">
            <w:rPr>
              <w:sz w:val="24"/>
              <w:szCs w:val="24"/>
            </w:rPr>
          </w:rPrChange>
        </w:rPr>
      </w:pPr>
      <w:r w:rsidRPr="007A79EF">
        <w:rPr>
          <w:rFonts w:ascii="times" w:hAnsi="times"/>
          <w:sz w:val="24"/>
          <w:szCs w:val="24"/>
          <w:rPrChange w:id="27" w:author="Daffa Tahta" w:date="2020-04-15T15:20:00Z">
            <w:rPr>
              <w:sz w:val="24"/>
              <w:szCs w:val="24"/>
            </w:rPr>
          </w:rPrChange>
        </w:rPr>
        <w:t>Login.js</w:t>
      </w:r>
    </w:p>
    <w:p w14:paraId="0DECFBB3" w14:textId="0E68E837" w:rsidR="00CC5300" w:rsidRPr="007A79EF" w:rsidRDefault="00CC5300" w:rsidP="00CC5300">
      <w:pPr>
        <w:pStyle w:val="ListParagraph"/>
        <w:numPr>
          <w:ilvl w:val="1"/>
          <w:numId w:val="1"/>
        </w:numPr>
        <w:rPr>
          <w:rFonts w:ascii="times" w:hAnsi="times"/>
          <w:sz w:val="24"/>
          <w:szCs w:val="24"/>
          <w:rPrChange w:id="28" w:author="Daffa Tahta" w:date="2020-04-15T15:20:00Z">
            <w:rPr>
              <w:sz w:val="24"/>
              <w:szCs w:val="24"/>
            </w:rPr>
          </w:rPrChange>
        </w:rPr>
      </w:pPr>
      <w:r w:rsidRPr="007A79EF">
        <w:rPr>
          <w:rFonts w:ascii="times" w:hAnsi="times"/>
          <w:sz w:val="24"/>
          <w:szCs w:val="24"/>
          <w:rPrChange w:id="29" w:author="Daffa Tahta" w:date="2020-04-15T15:20:00Z">
            <w:rPr>
              <w:sz w:val="24"/>
              <w:szCs w:val="24"/>
            </w:rPr>
          </w:rPrChange>
        </w:rPr>
        <w:t>Join.js</w:t>
      </w:r>
    </w:p>
    <w:p w14:paraId="69A150D5" w14:textId="3D24C551" w:rsidR="00CC5300" w:rsidRPr="007A79EF" w:rsidRDefault="00CC5300" w:rsidP="00CC5300">
      <w:pPr>
        <w:pStyle w:val="ListParagraph"/>
        <w:numPr>
          <w:ilvl w:val="1"/>
          <w:numId w:val="1"/>
        </w:numPr>
        <w:rPr>
          <w:rFonts w:ascii="times" w:hAnsi="times"/>
          <w:sz w:val="24"/>
          <w:szCs w:val="24"/>
          <w:rPrChange w:id="30" w:author="Daffa Tahta" w:date="2020-04-15T15:20:00Z">
            <w:rPr>
              <w:sz w:val="24"/>
              <w:szCs w:val="24"/>
            </w:rPr>
          </w:rPrChange>
        </w:rPr>
      </w:pPr>
      <w:r w:rsidRPr="007A79EF">
        <w:rPr>
          <w:rFonts w:ascii="times" w:hAnsi="times"/>
          <w:sz w:val="24"/>
          <w:szCs w:val="24"/>
          <w:rPrChange w:id="31" w:author="Daffa Tahta" w:date="2020-04-15T15:20:00Z">
            <w:rPr>
              <w:sz w:val="24"/>
              <w:szCs w:val="24"/>
            </w:rPr>
          </w:rPrChange>
        </w:rPr>
        <w:t>Header.js</w:t>
      </w:r>
    </w:p>
    <w:p w14:paraId="46B2898B" w14:textId="1EF3CDBF" w:rsidR="00CC5300" w:rsidRPr="007A79EF" w:rsidRDefault="00CC5300" w:rsidP="00CC5300">
      <w:pPr>
        <w:pStyle w:val="ListParagraph"/>
        <w:numPr>
          <w:ilvl w:val="1"/>
          <w:numId w:val="1"/>
        </w:numPr>
        <w:rPr>
          <w:rFonts w:ascii="times" w:hAnsi="times"/>
          <w:sz w:val="24"/>
          <w:szCs w:val="24"/>
          <w:rPrChange w:id="32" w:author="Daffa Tahta" w:date="2020-04-15T15:20:00Z">
            <w:rPr>
              <w:sz w:val="24"/>
              <w:szCs w:val="24"/>
            </w:rPr>
          </w:rPrChange>
        </w:rPr>
      </w:pPr>
      <w:r w:rsidRPr="007A79EF">
        <w:rPr>
          <w:rFonts w:ascii="times" w:hAnsi="times"/>
          <w:sz w:val="24"/>
          <w:szCs w:val="24"/>
          <w:rPrChange w:id="33" w:author="Daffa Tahta" w:date="2020-04-15T15:20:00Z">
            <w:rPr>
              <w:sz w:val="24"/>
              <w:szCs w:val="24"/>
            </w:rPr>
          </w:rPrChange>
        </w:rPr>
        <w:t>routes.js</w:t>
      </w:r>
    </w:p>
    <w:p w14:paraId="128043CC" w14:textId="6285E3DA" w:rsidR="00CC5300" w:rsidRPr="007A79EF" w:rsidRDefault="00CC5300" w:rsidP="00CC5300">
      <w:pPr>
        <w:pStyle w:val="ListParagraph"/>
        <w:numPr>
          <w:ilvl w:val="1"/>
          <w:numId w:val="1"/>
        </w:numPr>
        <w:rPr>
          <w:rFonts w:ascii="times" w:hAnsi="times"/>
          <w:sz w:val="24"/>
          <w:szCs w:val="24"/>
          <w:rPrChange w:id="34" w:author="Daffa Tahta" w:date="2020-04-15T15:20:00Z">
            <w:rPr>
              <w:sz w:val="24"/>
              <w:szCs w:val="24"/>
            </w:rPr>
          </w:rPrChange>
        </w:rPr>
      </w:pPr>
      <w:r w:rsidRPr="007A79EF">
        <w:rPr>
          <w:rFonts w:ascii="times" w:hAnsi="times"/>
          <w:sz w:val="24"/>
          <w:szCs w:val="24"/>
          <w:rPrChange w:id="35" w:author="Daffa Tahta" w:date="2020-04-15T15:20:00Z">
            <w:rPr>
              <w:sz w:val="24"/>
              <w:szCs w:val="24"/>
            </w:rPr>
          </w:rPrChange>
        </w:rPr>
        <w:t>styles.css</w:t>
      </w:r>
    </w:p>
    <w:p w14:paraId="4582FDC2" w14:textId="3C7170CA" w:rsidR="00862B15" w:rsidRPr="007A79EF" w:rsidRDefault="00CC5300" w:rsidP="00CC5300">
      <w:pPr>
        <w:pStyle w:val="ListParagraph"/>
        <w:numPr>
          <w:ilvl w:val="0"/>
          <w:numId w:val="1"/>
        </w:numPr>
        <w:rPr>
          <w:rFonts w:ascii="times" w:hAnsi="times"/>
          <w:i/>
          <w:iCs/>
          <w:sz w:val="24"/>
          <w:szCs w:val="24"/>
          <w:rPrChange w:id="36" w:author="Daffa Tahta" w:date="2020-04-15T15:20:00Z">
            <w:rPr>
              <w:i/>
              <w:iCs/>
              <w:sz w:val="24"/>
              <w:szCs w:val="24"/>
            </w:rPr>
          </w:rPrChange>
        </w:rPr>
      </w:pPr>
      <w:r w:rsidRPr="007A79EF">
        <w:rPr>
          <w:rFonts w:ascii="times" w:hAnsi="times"/>
          <w:sz w:val="24"/>
          <w:szCs w:val="24"/>
          <w:rPrChange w:id="37" w:author="Daffa Tahta" w:date="2020-04-15T15:20:00Z">
            <w:rPr>
              <w:sz w:val="24"/>
              <w:szCs w:val="24"/>
            </w:rPr>
          </w:rPrChange>
        </w:rPr>
        <w:t xml:space="preserve">Setelah </w:t>
      </w:r>
      <w:proofErr w:type="spellStart"/>
      <w:r w:rsidRPr="007A79EF">
        <w:rPr>
          <w:rFonts w:ascii="times" w:hAnsi="times"/>
          <w:sz w:val="24"/>
          <w:szCs w:val="24"/>
          <w:rPrChange w:id="38" w:author="Daffa Tahta" w:date="2020-04-15T15:20:00Z">
            <w:rPr>
              <w:sz w:val="24"/>
              <w:szCs w:val="24"/>
            </w:rPr>
          </w:rPrChange>
        </w:rPr>
        <w:t>itu</w:t>
      </w:r>
      <w:proofErr w:type="spellEnd"/>
      <w:r w:rsidRPr="007A79EF">
        <w:rPr>
          <w:rFonts w:ascii="times" w:hAnsi="times"/>
          <w:sz w:val="24"/>
          <w:szCs w:val="24"/>
          <w:rPrChange w:id="39" w:author="Daffa Tahta" w:date="2020-04-15T15:20:00Z">
            <w:rPr>
              <w:sz w:val="24"/>
              <w:szCs w:val="24"/>
            </w:rPr>
          </w:rPrChange>
        </w:rPr>
        <w:t xml:space="preserve"> install </w:t>
      </w:r>
      <w:r w:rsidR="00EF0E16" w:rsidRPr="007A79EF">
        <w:rPr>
          <w:rFonts w:ascii="times" w:hAnsi="times"/>
          <w:sz w:val="24"/>
          <w:szCs w:val="24"/>
          <w:rPrChange w:id="40" w:author="Daffa Tahta" w:date="2020-04-15T15:20:00Z">
            <w:rPr>
              <w:sz w:val="24"/>
              <w:szCs w:val="24"/>
            </w:rPr>
          </w:rPrChange>
        </w:rPr>
        <w:t>react-</w:t>
      </w:r>
      <w:proofErr w:type="spellStart"/>
      <w:r w:rsidR="00EF0E16" w:rsidRPr="007A79EF">
        <w:rPr>
          <w:rFonts w:ascii="times" w:hAnsi="times"/>
          <w:sz w:val="24"/>
          <w:szCs w:val="24"/>
          <w:rPrChange w:id="41" w:author="Daffa Tahta" w:date="2020-04-15T15:20:00Z">
            <w:rPr>
              <w:sz w:val="24"/>
              <w:szCs w:val="24"/>
            </w:rPr>
          </w:rPrChange>
        </w:rPr>
        <w:t>dom</w:t>
      </w:r>
      <w:proofErr w:type="spellEnd"/>
      <w:r w:rsidR="00EF0E16" w:rsidRPr="007A79EF">
        <w:rPr>
          <w:rFonts w:ascii="times" w:hAnsi="times"/>
          <w:sz w:val="24"/>
          <w:szCs w:val="24"/>
          <w:rPrChange w:id="42" w:author="Daffa Tahta" w:date="2020-04-15T15:20:00Z">
            <w:rPr>
              <w:sz w:val="24"/>
              <w:szCs w:val="24"/>
            </w:rPr>
          </w:rPrChange>
        </w:rPr>
        <w:t xml:space="preserve"> </w:t>
      </w:r>
      <w:proofErr w:type="spellStart"/>
      <w:r w:rsidR="00EF0E16" w:rsidRPr="007A79EF">
        <w:rPr>
          <w:rFonts w:ascii="times" w:hAnsi="times"/>
          <w:sz w:val="24"/>
          <w:szCs w:val="24"/>
          <w:rPrChange w:id="43" w:author="Daffa Tahta" w:date="2020-04-15T15:20:00Z">
            <w:rPr>
              <w:sz w:val="24"/>
              <w:szCs w:val="24"/>
            </w:rPr>
          </w:rPrChange>
        </w:rPr>
        <w:t>dengan</w:t>
      </w:r>
      <w:proofErr w:type="spellEnd"/>
      <w:r w:rsidR="00EF0E16" w:rsidRPr="007A79EF">
        <w:rPr>
          <w:rFonts w:ascii="times" w:hAnsi="times"/>
          <w:sz w:val="24"/>
          <w:szCs w:val="24"/>
          <w:rPrChange w:id="44" w:author="Daffa Tahta" w:date="2020-04-15T15:20:00Z">
            <w:rPr>
              <w:sz w:val="24"/>
              <w:szCs w:val="24"/>
            </w:rPr>
          </w:rPrChange>
        </w:rPr>
        <w:t xml:space="preserve"> </w:t>
      </w:r>
      <w:r w:rsidR="00EF0E16" w:rsidRPr="007A79EF">
        <w:rPr>
          <w:rFonts w:ascii="times" w:hAnsi="times"/>
          <w:i/>
          <w:iCs/>
          <w:sz w:val="24"/>
          <w:szCs w:val="24"/>
          <w:rPrChange w:id="45" w:author="Daffa Tahta" w:date="2020-04-15T15:20:00Z">
            <w:rPr>
              <w:i/>
              <w:iCs/>
              <w:sz w:val="24"/>
              <w:szCs w:val="24"/>
            </w:rPr>
          </w:rPrChange>
        </w:rPr>
        <w:t>react-router-</w:t>
      </w:r>
      <w:proofErr w:type="spellStart"/>
      <w:r w:rsidR="00EF0E16" w:rsidRPr="007A79EF">
        <w:rPr>
          <w:rFonts w:ascii="times" w:hAnsi="times"/>
          <w:i/>
          <w:iCs/>
          <w:sz w:val="24"/>
          <w:szCs w:val="24"/>
          <w:rPrChange w:id="46" w:author="Daffa Tahta" w:date="2020-04-15T15:20:00Z">
            <w:rPr>
              <w:i/>
              <w:iCs/>
              <w:sz w:val="24"/>
              <w:szCs w:val="24"/>
            </w:rPr>
          </w:rPrChange>
        </w:rPr>
        <w:t>dom</w:t>
      </w:r>
      <w:proofErr w:type="spellEnd"/>
      <w:r w:rsidR="00EF0E16" w:rsidRPr="007A79EF">
        <w:rPr>
          <w:rFonts w:ascii="times" w:hAnsi="times"/>
          <w:i/>
          <w:iCs/>
          <w:sz w:val="24"/>
          <w:szCs w:val="24"/>
          <w:rPrChange w:id="47" w:author="Daffa Tahta" w:date="2020-04-15T15:20:00Z">
            <w:rPr>
              <w:i/>
              <w:iCs/>
              <w:sz w:val="24"/>
              <w:szCs w:val="24"/>
            </w:rPr>
          </w:rPrChange>
        </w:rPr>
        <w:t xml:space="preserve"> </w:t>
      </w:r>
    </w:p>
    <w:p w14:paraId="2F2869D9" w14:textId="0012BFA2" w:rsidR="00CC5300" w:rsidRPr="00862B15" w:rsidRDefault="003B2E7F" w:rsidP="003B2E7F">
      <w:pPr>
        <w:rPr>
          <w:sz w:val="24"/>
          <w:szCs w:val="24"/>
          <w:rPrChange w:id="48" w:author="Daffa Tahta" w:date="2020-04-15T15:00:00Z">
            <w:rPr/>
          </w:rPrChange>
        </w:rPr>
        <w:pPrChange w:id="49" w:author="Daffa Tahta" w:date="2020-04-15T15:03:00Z">
          <w:pPr>
            <w:pStyle w:val="ListParagraph"/>
            <w:numPr>
              <w:numId w:val="1"/>
            </w:numPr>
            <w:ind w:hanging="360"/>
          </w:pPr>
        </w:pPrChange>
      </w:pPr>
      <w:ins w:id="50" w:author="Daffa Tahta" w:date="2020-04-15T15:04:00Z">
        <w:r>
          <w:rPr>
            <w:sz w:val="24"/>
            <w:szCs w:val="24"/>
          </w:rPr>
          <w:br w:type="column"/>
        </w:r>
      </w:ins>
    </w:p>
    <w:p w14:paraId="70DC6AD1" w14:textId="7388C6B0" w:rsidR="003B2E7F" w:rsidRPr="007A79EF" w:rsidRDefault="00EF0E16" w:rsidP="003B2E7F">
      <w:pPr>
        <w:pStyle w:val="ListParagraph"/>
        <w:numPr>
          <w:ilvl w:val="0"/>
          <w:numId w:val="1"/>
        </w:numPr>
        <w:rPr>
          <w:ins w:id="51" w:author="Daffa Tahta" w:date="2020-04-15T15:04:00Z"/>
          <w:rFonts w:ascii="times" w:hAnsi="times"/>
          <w:sz w:val="24"/>
          <w:szCs w:val="24"/>
          <w:rPrChange w:id="52" w:author="Daffa Tahta" w:date="2020-04-15T15:20:00Z">
            <w:rPr>
              <w:ins w:id="53" w:author="Daffa Tahta" w:date="2020-04-15T15:04:00Z"/>
              <w:sz w:val="24"/>
              <w:szCs w:val="24"/>
            </w:rPr>
          </w:rPrChange>
        </w:rPr>
      </w:pPr>
      <w:r w:rsidRPr="007A79EF">
        <w:rPr>
          <w:rFonts w:ascii="times" w:hAnsi="times"/>
          <w:sz w:val="24"/>
          <w:szCs w:val="24"/>
          <w:rPrChange w:id="54" w:author="Daffa Tahta" w:date="2020-04-15T15:20:00Z">
            <w:rPr>
              <w:sz w:val="24"/>
              <w:szCs w:val="24"/>
            </w:rPr>
          </w:rPrChange>
        </w:rPr>
        <w:t xml:space="preserve">Setelah </w:t>
      </w:r>
      <w:proofErr w:type="spellStart"/>
      <w:r w:rsidRPr="007A79EF">
        <w:rPr>
          <w:rFonts w:ascii="times" w:hAnsi="times"/>
          <w:sz w:val="24"/>
          <w:szCs w:val="24"/>
          <w:rPrChange w:id="55" w:author="Daffa Tahta" w:date="2020-04-15T15:20:00Z">
            <w:rPr>
              <w:sz w:val="24"/>
              <w:szCs w:val="24"/>
            </w:rPr>
          </w:rPrChange>
        </w:rPr>
        <w:t>terinstall</w:t>
      </w:r>
      <w:proofErr w:type="spellEnd"/>
      <w:r w:rsidRPr="007A79EF">
        <w:rPr>
          <w:rFonts w:ascii="times" w:hAnsi="times"/>
          <w:sz w:val="24"/>
          <w:szCs w:val="24"/>
          <w:rPrChange w:id="56" w:author="Daffa Tahta" w:date="2020-04-15T15:20:00Z">
            <w:rPr>
              <w:sz w:val="24"/>
              <w:szCs w:val="24"/>
            </w:rPr>
          </w:rPrChange>
        </w:rPr>
        <w:t xml:space="preserve"> </w:t>
      </w:r>
      <w:proofErr w:type="spellStart"/>
      <w:r w:rsidRPr="007A79EF">
        <w:rPr>
          <w:rFonts w:ascii="times" w:hAnsi="times"/>
          <w:sz w:val="24"/>
          <w:szCs w:val="24"/>
          <w:rPrChange w:id="57" w:author="Daffa Tahta" w:date="2020-04-15T15:20:00Z">
            <w:rPr>
              <w:sz w:val="24"/>
              <w:szCs w:val="24"/>
            </w:rPr>
          </w:rPrChange>
        </w:rPr>
        <w:t>buka</w:t>
      </w:r>
      <w:proofErr w:type="spellEnd"/>
      <w:r w:rsidRPr="007A79EF">
        <w:rPr>
          <w:rFonts w:ascii="times" w:hAnsi="times"/>
          <w:sz w:val="24"/>
          <w:szCs w:val="24"/>
          <w:rPrChange w:id="58" w:author="Daffa Tahta" w:date="2020-04-15T15:20:00Z">
            <w:rPr>
              <w:sz w:val="24"/>
              <w:szCs w:val="24"/>
            </w:rPr>
          </w:rPrChange>
        </w:rPr>
        <w:t xml:space="preserve"> file index.js dan </w:t>
      </w:r>
      <w:proofErr w:type="spellStart"/>
      <w:r w:rsidRPr="007A79EF">
        <w:rPr>
          <w:rFonts w:ascii="times" w:hAnsi="times"/>
          <w:sz w:val="24"/>
          <w:szCs w:val="24"/>
          <w:rPrChange w:id="59" w:author="Daffa Tahta" w:date="2020-04-15T15:20:00Z">
            <w:rPr>
              <w:sz w:val="24"/>
              <w:szCs w:val="24"/>
            </w:rPr>
          </w:rPrChange>
        </w:rPr>
        <w:t>ketikkan</w:t>
      </w:r>
      <w:proofErr w:type="spellEnd"/>
      <w:r w:rsidRPr="007A79EF">
        <w:rPr>
          <w:rFonts w:ascii="times" w:hAnsi="times"/>
          <w:sz w:val="24"/>
          <w:szCs w:val="24"/>
          <w:rPrChange w:id="60" w:author="Daffa Tahta" w:date="2020-04-15T15:20:00Z">
            <w:rPr>
              <w:sz w:val="24"/>
              <w:szCs w:val="24"/>
            </w:rPr>
          </w:rPrChange>
        </w:rPr>
        <w:t xml:space="preserve"> code </w:t>
      </w:r>
      <w:proofErr w:type="spellStart"/>
      <w:r w:rsidRPr="007A79EF">
        <w:rPr>
          <w:rFonts w:ascii="times" w:hAnsi="times"/>
          <w:sz w:val="24"/>
          <w:szCs w:val="24"/>
          <w:rPrChange w:id="61" w:author="Daffa Tahta" w:date="2020-04-15T15:20:00Z">
            <w:rPr>
              <w:sz w:val="24"/>
              <w:szCs w:val="24"/>
            </w:rPr>
          </w:rPrChange>
        </w:rPr>
        <w:t>berikut</w:t>
      </w:r>
      <w:proofErr w:type="spellEnd"/>
    </w:p>
    <w:p w14:paraId="613B4EBD" w14:textId="77777777" w:rsidR="003B2E7F" w:rsidRPr="003B2E7F" w:rsidRDefault="003B2E7F" w:rsidP="003B2E7F">
      <w:pPr>
        <w:rPr>
          <w:sz w:val="24"/>
          <w:szCs w:val="24"/>
          <w:rPrChange w:id="62" w:author="Daffa Tahta" w:date="2020-04-15T15:04:00Z">
            <w:rPr/>
          </w:rPrChange>
        </w:rPr>
        <w:pPrChange w:id="63" w:author="Daffa Tahta" w:date="2020-04-15T15:04:00Z">
          <w:pPr>
            <w:pStyle w:val="ListParagraph"/>
            <w:numPr>
              <w:numId w:val="1"/>
            </w:numPr>
            <w:ind w:hanging="360"/>
          </w:pPr>
        </w:pPrChange>
      </w:pPr>
    </w:p>
    <w:p w14:paraId="0F190412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64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65" w:author="Daffa Tahta" w:date="2020-04-15T15:00:00Z">
            <w:rPr>
              <w:sz w:val="24"/>
              <w:szCs w:val="24"/>
            </w:rPr>
          </w:rPrChange>
        </w:rPr>
        <w:t xml:space="preserve">import React, </w:t>
      </w:r>
      <w:proofErr w:type="gramStart"/>
      <w:r w:rsidRPr="00862B15">
        <w:rPr>
          <w:rFonts w:ascii="Courier New" w:hAnsi="Courier New" w:cs="Courier New"/>
          <w:rPrChange w:id="66" w:author="Daffa Tahta" w:date="2020-04-15T15:00:00Z">
            <w:rPr>
              <w:sz w:val="24"/>
              <w:szCs w:val="24"/>
            </w:rPr>
          </w:rPrChange>
        </w:rPr>
        <w:t xml:space="preserve">{ </w:t>
      </w:r>
      <w:proofErr w:type="spellStart"/>
      <w:r w:rsidRPr="00862B15">
        <w:rPr>
          <w:rFonts w:ascii="Courier New" w:hAnsi="Courier New" w:cs="Courier New"/>
          <w:rPrChange w:id="67" w:author="Daffa Tahta" w:date="2020-04-15T15:00:00Z">
            <w:rPr>
              <w:sz w:val="24"/>
              <w:szCs w:val="24"/>
            </w:rPr>
          </w:rPrChange>
        </w:rPr>
        <w:t>useState</w:t>
      </w:r>
      <w:proofErr w:type="spellEnd"/>
      <w:proofErr w:type="gramEnd"/>
      <w:r w:rsidRPr="00862B15">
        <w:rPr>
          <w:rFonts w:ascii="Courier New" w:hAnsi="Courier New" w:cs="Courier New"/>
          <w:rPrChange w:id="68" w:author="Daffa Tahta" w:date="2020-04-15T15:00:00Z">
            <w:rPr>
              <w:sz w:val="24"/>
              <w:szCs w:val="24"/>
            </w:rPr>
          </w:rPrChange>
        </w:rPr>
        <w:t xml:space="preserve"> } from "react";</w:t>
      </w:r>
    </w:p>
    <w:p w14:paraId="4DBDED45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69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70" w:author="Daffa Tahta" w:date="2020-04-15T15:00:00Z">
            <w:rPr>
              <w:sz w:val="24"/>
              <w:szCs w:val="24"/>
            </w:rPr>
          </w:rPrChange>
        </w:rPr>
        <w:t xml:space="preserve">import </w:t>
      </w:r>
      <w:proofErr w:type="spellStart"/>
      <w:r w:rsidRPr="00862B15">
        <w:rPr>
          <w:rFonts w:ascii="Courier New" w:hAnsi="Courier New" w:cs="Courier New"/>
          <w:rPrChange w:id="71" w:author="Daffa Tahta" w:date="2020-04-15T15:00:00Z">
            <w:rPr>
              <w:sz w:val="24"/>
              <w:szCs w:val="24"/>
            </w:rPr>
          </w:rPrChange>
        </w:rPr>
        <w:t>ReactDOM</w:t>
      </w:r>
      <w:proofErr w:type="spellEnd"/>
      <w:r w:rsidRPr="00862B15">
        <w:rPr>
          <w:rFonts w:ascii="Courier New" w:hAnsi="Courier New" w:cs="Courier New"/>
          <w:rPrChange w:id="72" w:author="Daffa Tahta" w:date="2020-04-15T15:00:00Z">
            <w:rPr>
              <w:sz w:val="24"/>
              <w:szCs w:val="24"/>
            </w:rPr>
          </w:rPrChange>
        </w:rPr>
        <w:t xml:space="preserve"> from "react-</w:t>
      </w:r>
      <w:proofErr w:type="spellStart"/>
      <w:r w:rsidRPr="00862B15">
        <w:rPr>
          <w:rFonts w:ascii="Courier New" w:hAnsi="Courier New" w:cs="Courier New"/>
          <w:rPrChange w:id="73" w:author="Daffa Tahta" w:date="2020-04-15T15:00:00Z">
            <w:rPr>
              <w:sz w:val="24"/>
              <w:szCs w:val="24"/>
            </w:rPr>
          </w:rPrChange>
        </w:rPr>
        <w:t>dom</w:t>
      </w:r>
      <w:proofErr w:type="spellEnd"/>
      <w:r w:rsidRPr="00862B15">
        <w:rPr>
          <w:rFonts w:ascii="Courier New" w:hAnsi="Courier New" w:cs="Courier New"/>
          <w:rPrChange w:id="74" w:author="Daffa Tahta" w:date="2020-04-15T15:00:00Z">
            <w:rPr>
              <w:sz w:val="24"/>
              <w:szCs w:val="24"/>
            </w:rPr>
          </w:rPrChange>
        </w:rPr>
        <w:t>";</w:t>
      </w:r>
    </w:p>
    <w:p w14:paraId="0A445BE4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75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76" w:author="Daffa Tahta" w:date="2020-04-15T15:00:00Z">
            <w:rPr>
              <w:sz w:val="24"/>
              <w:szCs w:val="24"/>
            </w:rPr>
          </w:rPrChange>
        </w:rPr>
        <w:t xml:space="preserve">import </w:t>
      </w:r>
      <w:proofErr w:type="gramStart"/>
      <w:r w:rsidRPr="00862B15">
        <w:rPr>
          <w:rFonts w:ascii="Courier New" w:hAnsi="Courier New" w:cs="Courier New"/>
          <w:rPrChange w:id="77" w:author="Daffa Tahta" w:date="2020-04-15T15:00:00Z">
            <w:rPr>
              <w:sz w:val="24"/>
              <w:szCs w:val="24"/>
            </w:rPr>
          </w:rPrChange>
        </w:rPr>
        <w:t>{ Switch</w:t>
      </w:r>
      <w:proofErr w:type="gramEnd"/>
      <w:r w:rsidRPr="00862B15">
        <w:rPr>
          <w:rFonts w:ascii="Courier New" w:hAnsi="Courier New" w:cs="Courier New"/>
          <w:rPrChange w:id="78" w:author="Daffa Tahta" w:date="2020-04-15T15:00:00Z">
            <w:rPr>
              <w:sz w:val="24"/>
              <w:szCs w:val="24"/>
            </w:rPr>
          </w:rPrChange>
        </w:rPr>
        <w:t xml:space="preserve">, </w:t>
      </w:r>
      <w:proofErr w:type="spellStart"/>
      <w:r w:rsidRPr="00862B15">
        <w:rPr>
          <w:rFonts w:ascii="Courier New" w:hAnsi="Courier New" w:cs="Courier New"/>
          <w:rPrChange w:id="79" w:author="Daffa Tahta" w:date="2020-04-15T15:00:00Z">
            <w:rPr>
              <w:sz w:val="24"/>
              <w:szCs w:val="24"/>
            </w:rPr>
          </w:rPrChange>
        </w:rPr>
        <w:t>BrowserRouter</w:t>
      </w:r>
      <w:proofErr w:type="spellEnd"/>
      <w:r w:rsidRPr="00862B15">
        <w:rPr>
          <w:rFonts w:ascii="Courier New" w:hAnsi="Courier New" w:cs="Courier New"/>
          <w:rPrChange w:id="80" w:author="Daffa Tahta" w:date="2020-04-15T15:00:00Z">
            <w:rPr>
              <w:sz w:val="24"/>
              <w:szCs w:val="24"/>
            </w:rPr>
          </w:rPrChange>
        </w:rPr>
        <w:t xml:space="preserve"> as Router, Route } from "react-router-</w:t>
      </w:r>
      <w:proofErr w:type="spellStart"/>
      <w:r w:rsidRPr="00862B15">
        <w:rPr>
          <w:rFonts w:ascii="Courier New" w:hAnsi="Courier New" w:cs="Courier New"/>
          <w:rPrChange w:id="81" w:author="Daffa Tahta" w:date="2020-04-15T15:00:00Z">
            <w:rPr>
              <w:sz w:val="24"/>
              <w:szCs w:val="24"/>
            </w:rPr>
          </w:rPrChange>
        </w:rPr>
        <w:t>dom</w:t>
      </w:r>
      <w:proofErr w:type="spellEnd"/>
      <w:r w:rsidRPr="00862B15">
        <w:rPr>
          <w:rFonts w:ascii="Courier New" w:hAnsi="Courier New" w:cs="Courier New"/>
          <w:rPrChange w:id="82" w:author="Daffa Tahta" w:date="2020-04-15T15:00:00Z">
            <w:rPr>
              <w:sz w:val="24"/>
              <w:szCs w:val="24"/>
            </w:rPr>
          </w:rPrChange>
        </w:rPr>
        <w:t>";</w:t>
      </w:r>
    </w:p>
    <w:p w14:paraId="7B85FBE9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83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84" w:author="Daffa Tahta" w:date="2020-04-15T15:00:00Z">
            <w:rPr>
              <w:sz w:val="24"/>
              <w:szCs w:val="24"/>
            </w:rPr>
          </w:rPrChange>
        </w:rPr>
        <w:t>import routes from "./route.js";</w:t>
      </w:r>
    </w:p>
    <w:p w14:paraId="5E1E21CA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85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86" w:author="Daffa Tahta" w:date="2020-04-15T15:00:00Z">
            <w:rPr>
              <w:sz w:val="24"/>
              <w:szCs w:val="24"/>
            </w:rPr>
          </w:rPrChange>
        </w:rPr>
        <w:t xml:space="preserve">import Header from </w:t>
      </w:r>
      <w:proofErr w:type="gramStart"/>
      <w:r w:rsidRPr="00862B15">
        <w:rPr>
          <w:rFonts w:ascii="Courier New" w:hAnsi="Courier New" w:cs="Courier New"/>
          <w:rPrChange w:id="87" w:author="Daffa Tahta" w:date="2020-04-15T15:00:00Z">
            <w:rPr>
              <w:sz w:val="24"/>
              <w:szCs w:val="24"/>
            </w:rPr>
          </w:rPrChange>
        </w:rPr>
        <w:t>"./</w:t>
      </w:r>
      <w:proofErr w:type="gramEnd"/>
      <w:r w:rsidRPr="00862B15">
        <w:rPr>
          <w:rFonts w:ascii="Courier New" w:hAnsi="Courier New" w:cs="Courier New"/>
          <w:rPrChange w:id="88" w:author="Daffa Tahta" w:date="2020-04-15T15:00:00Z">
            <w:rPr>
              <w:sz w:val="24"/>
              <w:szCs w:val="24"/>
            </w:rPr>
          </w:rPrChange>
        </w:rPr>
        <w:t>Header";</w:t>
      </w:r>
    </w:p>
    <w:p w14:paraId="45031DDF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89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90" w:author="Daffa Tahta" w:date="2020-04-15T15:00:00Z">
            <w:rPr>
              <w:sz w:val="24"/>
              <w:szCs w:val="24"/>
            </w:rPr>
          </w:rPrChange>
        </w:rPr>
        <w:t>import "./styles.css";</w:t>
      </w:r>
    </w:p>
    <w:p w14:paraId="239DC589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91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92" w:author="Daffa Tahta" w:date="2020-04-15T15:00:00Z">
            <w:rPr>
              <w:sz w:val="24"/>
              <w:szCs w:val="24"/>
            </w:rPr>
          </w:rPrChange>
        </w:rPr>
        <w:t>import * as firebase from "firebase";</w:t>
      </w:r>
    </w:p>
    <w:p w14:paraId="76AFE438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93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94" w:author="Daffa Tahta" w:date="2020-04-15T15:00:00Z">
            <w:rPr>
              <w:sz w:val="24"/>
              <w:szCs w:val="24"/>
            </w:rPr>
          </w:rPrChange>
        </w:rPr>
        <w:t xml:space="preserve">import </w:t>
      </w:r>
      <w:proofErr w:type="spellStart"/>
      <w:r w:rsidRPr="00862B15">
        <w:rPr>
          <w:rFonts w:ascii="Courier New" w:hAnsi="Courier New" w:cs="Courier New"/>
          <w:rPrChange w:id="95" w:author="Daffa Tahta" w:date="2020-04-15T15:00:00Z">
            <w:rPr>
              <w:sz w:val="24"/>
              <w:szCs w:val="24"/>
            </w:rPr>
          </w:rPrChange>
        </w:rPr>
        <w:t>firebaseConfig</w:t>
      </w:r>
      <w:proofErr w:type="spellEnd"/>
      <w:r w:rsidRPr="00862B15">
        <w:rPr>
          <w:rFonts w:ascii="Courier New" w:hAnsi="Courier New" w:cs="Courier New"/>
          <w:rPrChange w:id="96" w:author="Daffa Tahta" w:date="2020-04-15T15:00:00Z">
            <w:rPr>
              <w:sz w:val="24"/>
              <w:szCs w:val="24"/>
            </w:rPr>
          </w:rPrChange>
        </w:rPr>
        <w:t xml:space="preserve"> from "./</w:t>
      </w:r>
      <w:proofErr w:type="spellStart"/>
      <w:r w:rsidRPr="00862B15">
        <w:rPr>
          <w:rFonts w:ascii="Courier New" w:hAnsi="Courier New" w:cs="Courier New"/>
          <w:rPrChange w:id="97" w:author="Daffa Tahta" w:date="2020-04-15T15:00:00Z">
            <w:rPr>
              <w:sz w:val="24"/>
              <w:szCs w:val="24"/>
            </w:rPr>
          </w:rPrChange>
        </w:rPr>
        <w:t>firebase.config</w:t>
      </w:r>
      <w:proofErr w:type="spellEnd"/>
      <w:r w:rsidRPr="00862B15">
        <w:rPr>
          <w:rFonts w:ascii="Courier New" w:hAnsi="Courier New" w:cs="Courier New"/>
          <w:rPrChange w:id="98" w:author="Daffa Tahta" w:date="2020-04-15T15:00:00Z">
            <w:rPr>
              <w:sz w:val="24"/>
              <w:szCs w:val="24"/>
            </w:rPr>
          </w:rPrChange>
        </w:rPr>
        <w:t>";</w:t>
      </w:r>
    </w:p>
    <w:p w14:paraId="54D3352C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99" w:author="Daffa Tahta" w:date="2020-04-15T15:00:00Z">
            <w:rPr>
              <w:sz w:val="24"/>
              <w:szCs w:val="24"/>
            </w:rPr>
          </w:rPrChange>
        </w:rPr>
      </w:pPr>
    </w:p>
    <w:p w14:paraId="45ABCA80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100" w:author="Daffa Tahta" w:date="2020-04-15T15:00:00Z">
            <w:rPr>
              <w:sz w:val="24"/>
              <w:szCs w:val="24"/>
            </w:rPr>
          </w:rPrChange>
        </w:rPr>
      </w:pPr>
      <w:proofErr w:type="spellStart"/>
      <w:proofErr w:type="gramStart"/>
      <w:r w:rsidRPr="00862B15">
        <w:rPr>
          <w:rFonts w:ascii="Courier New" w:hAnsi="Courier New" w:cs="Courier New"/>
          <w:rPrChange w:id="101" w:author="Daffa Tahta" w:date="2020-04-15T15:00:00Z">
            <w:rPr>
              <w:sz w:val="24"/>
              <w:szCs w:val="24"/>
            </w:rPr>
          </w:rPrChange>
        </w:rPr>
        <w:t>firebase.initializeApp</w:t>
      </w:r>
      <w:proofErr w:type="spellEnd"/>
      <w:proofErr w:type="gramEnd"/>
      <w:r w:rsidRPr="00862B15">
        <w:rPr>
          <w:rFonts w:ascii="Courier New" w:hAnsi="Courier New" w:cs="Courier New"/>
          <w:rPrChange w:id="102" w:author="Daffa Tahta" w:date="2020-04-15T15:00:00Z">
            <w:rPr>
              <w:sz w:val="24"/>
              <w:szCs w:val="24"/>
            </w:rPr>
          </w:rPrChange>
        </w:rPr>
        <w:t>(</w:t>
      </w:r>
      <w:proofErr w:type="spellStart"/>
      <w:r w:rsidRPr="00862B15">
        <w:rPr>
          <w:rFonts w:ascii="Courier New" w:hAnsi="Courier New" w:cs="Courier New"/>
          <w:rPrChange w:id="103" w:author="Daffa Tahta" w:date="2020-04-15T15:00:00Z">
            <w:rPr>
              <w:sz w:val="24"/>
              <w:szCs w:val="24"/>
            </w:rPr>
          </w:rPrChange>
        </w:rPr>
        <w:t>firebaseConfig</w:t>
      </w:r>
      <w:proofErr w:type="spellEnd"/>
      <w:r w:rsidRPr="00862B15">
        <w:rPr>
          <w:rFonts w:ascii="Courier New" w:hAnsi="Courier New" w:cs="Courier New"/>
          <w:rPrChange w:id="104" w:author="Daffa Tahta" w:date="2020-04-15T15:00:00Z">
            <w:rPr>
              <w:sz w:val="24"/>
              <w:szCs w:val="24"/>
            </w:rPr>
          </w:rPrChange>
        </w:rPr>
        <w:t>);</w:t>
      </w:r>
    </w:p>
    <w:p w14:paraId="6A847174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105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106" w:author="Daffa Tahta" w:date="2020-04-15T15:00:00Z">
            <w:rPr>
              <w:sz w:val="24"/>
              <w:szCs w:val="24"/>
            </w:rPr>
          </w:rPrChange>
        </w:rPr>
        <w:t xml:space="preserve">export const </w:t>
      </w:r>
      <w:proofErr w:type="spellStart"/>
      <w:r w:rsidRPr="00862B15">
        <w:rPr>
          <w:rFonts w:ascii="Courier New" w:hAnsi="Courier New" w:cs="Courier New"/>
          <w:rPrChange w:id="107" w:author="Daffa Tahta" w:date="2020-04-15T15:00:00Z">
            <w:rPr>
              <w:sz w:val="24"/>
              <w:szCs w:val="24"/>
            </w:rPr>
          </w:rPrChange>
        </w:rPr>
        <w:t>AuthContext</w:t>
      </w:r>
      <w:proofErr w:type="spellEnd"/>
      <w:r w:rsidRPr="00862B15">
        <w:rPr>
          <w:rFonts w:ascii="Courier New" w:hAnsi="Courier New" w:cs="Courier New"/>
          <w:rPrChange w:id="108" w:author="Daffa Tahta" w:date="2020-04-15T15:00:00Z">
            <w:rPr>
              <w:sz w:val="24"/>
              <w:szCs w:val="24"/>
            </w:rPr>
          </w:rPrChange>
        </w:rPr>
        <w:t xml:space="preserve"> = </w:t>
      </w:r>
      <w:proofErr w:type="spellStart"/>
      <w:r w:rsidRPr="00862B15">
        <w:rPr>
          <w:rFonts w:ascii="Courier New" w:hAnsi="Courier New" w:cs="Courier New"/>
          <w:rPrChange w:id="109" w:author="Daffa Tahta" w:date="2020-04-15T15:00:00Z">
            <w:rPr>
              <w:sz w:val="24"/>
              <w:szCs w:val="24"/>
            </w:rPr>
          </w:rPrChange>
        </w:rPr>
        <w:t>React.createContext</w:t>
      </w:r>
      <w:proofErr w:type="spellEnd"/>
      <w:r w:rsidRPr="00862B15">
        <w:rPr>
          <w:rFonts w:ascii="Courier New" w:hAnsi="Courier New" w:cs="Courier New"/>
          <w:rPrChange w:id="110" w:author="Daffa Tahta" w:date="2020-04-15T15:00:00Z">
            <w:rPr>
              <w:sz w:val="24"/>
              <w:szCs w:val="24"/>
            </w:rPr>
          </w:rPrChange>
        </w:rPr>
        <w:t>(null);</w:t>
      </w:r>
    </w:p>
    <w:p w14:paraId="760170FD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111" w:author="Daffa Tahta" w:date="2020-04-15T15:00:00Z">
            <w:rPr>
              <w:sz w:val="24"/>
              <w:szCs w:val="24"/>
            </w:rPr>
          </w:rPrChange>
        </w:rPr>
      </w:pPr>
    </w:p>
    <w:p w14:paraId="305891CC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112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113" w:author="Daffa Tahta" w:date="2020-04-15T15:00:00Z">
            <w:rPr>
              <w:sz w:val="24"/>
              <w:szCs w:val="24"/>
            </w:rPr>
          </w:rPrChange>
        </w:rPr>
        <w:t xml:space="preserve">function </w:t>
      </w:r>
      <w:proofErr w:type="gramStart"/>
      <w:r w:rsidRPr="00862B15">
        <w:rPr>
          <w:rFonts w:ascii="Courier New" w:hAnsi="Courier New" w:cs="Courier New"/>
          <w:rPrChange w:id="114" w:author="Daffa Tahta" w:date="2020-04-15T15:00:00Z">
            <w:rPr>
              <w:sz w:val="24"/>
              <w:szCs w:val="24"/>
            </w:rPr>
          </w:rPrChange>
        </w:rPr>
        <w:t>App(</w:t>
      </w:r>
      <w:proofErr w:type="gramEnd"/>
      <w:r w:rsidRPr="00862B15">
        <w:rPr>
          <w:rFonts w:ascii="Courier New" w:hAnsi="Courier New" w:cs="Courier New"/>
          <w:rPrChange w:id="115" w:author="Daffa Tahta" w:date="2020-04-15T15:00:00Z">
            <w:rPr>
              <w:sz w:val="24"/>
              <w:szCs w:val="24"/>
            </w:rPr>
          </w:rPrChange>
        </w:rPr>
        <w:t>) {</w:t>
      </w:r>
    </w:p>
    <w:p w14:paraId="50DE0A90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116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117" w:author="Daffa Tahta" w:date="2020-04-15T15:00:00Z">
            <w:rPr>
              <w:sz w:val="24"/>
              <w:szCs w:val="24"/>
            </w:rPr>
          </w:rPrChange>
        </w:rPr>
        <w:t xml:space="preserve">  const [</w:t>
      </w:r>
      <w:proofErr w:type="spellStart"/>
      <w:r w:rsidRPr="00862B15">
        <w:rPr>
          <w:rFonts w:ascii="Courier New" w:hAnsi="Courier New" w:cs="Courier New"/>
          <w:rPrChange w:id="118" w:author="Daffa Tahta" w:date="2020-04-15T15:00:00Z">
            <w:rPr>
              <w:sz w:val="24"/>
              <w:szCs w:val="24"/>
            </w:rPr>
          </w:rPrChange>
        </w:rPr>
        <w:t>isLoggedIn</w:t>
      </w:r>
      <w:proofErr w:type="spellEnd"/>
      <w:r w:rsidRPr="00862B15">
        <w:rPr>
          <w:rFonts w:ascii="Courier New" w:hAnsi="Courier New" w:cs="Courier New"/>
          <w:rPrChange w:id="119" w:author="Daffa Tahta" w:date="2020-04-15T15:00:00Z">
            <w:rPr>
              <w:sz w:val="24"/>
              <w:szCs w:val="24"/>
            </w:rPr>
          </w:rPrChange>
        </w:rPr>
        <w:t xml:space="preserve">, </w:t>
      </w:r>
      <w:proofErr w:type="spellStart"/>
      <w:r w:rsidRPr="00862B15">
        <w:rPr>
          <w:rFonts w:ascii="Courier New" w:hAnsi="Courier New" w:cs="Courier New"/>
          <w:rPrChange w:id="120" w:author="Daffa Tahta" w:date="2020-04-15T15:00:00Z">
            <w:rPr>
              <w:sz w:val="24"/>
              <w:szCs w:val="24"/>
            </w:rPr>
          </w:rPrChange>
        </w:rPr>
        <w:t>setLoggedIn</w:t>
      </w:r>
      <w:proofErr w:type="spellEnd"/>
      <w:r w:rsidRPr="00862B15">
        <w:rPr>
          <w:rFonts w:ascii="Courier New" w:hAnsi="Courier New" w:cs="Courier New"/>
          <w:rPrChange w:id="121" w:author="Daffa Tahta" w:date="2020-04-15T15:00:00Z">
            <w:rPr>
              <w:sz w:val="24"/>
              <w:szCs w:val="24"/>
            </w:rPr>
          </w:rPrChange>
        </w:rPr>
        <w:t xml:space="preserve">] = </w:t>
      </w:r>
      <w:proofErr w:type="spellStart"/>
      <w:r w:rsidRPr="00862B15">
        <w:rPr>
          <w:rFonts w:ascii="Courier New" w:hAnsi="Courier New" w:cs="Courier New"/>
          <w:rPrChange w:id="122" w:author="Daffa Tahta" w:date="2020-04-15T15:00:00Z">
            <w:rPr>
              <w:sz w:val="24"/>
              <w:szCs w:val="24"/>
            </w:rPr>
          </w:rPrChange>
        </w:rPr>
        <w:t>useState</w:t>
      </w:r>
      <w:proofErr w:type="spellEnd"/>
      <w:r w:rsidRPr="00862B15">
        <w:rPr>
          <w:rFonts w:ascii="Courier New" w:hAnsi="Courier New" w:cs="Courier New"/>
          <w:rPrChange w:id="123" w:author="Daffa Tahta" w:date="2020-04-15T15:00:00Z">
            <w:rPr>
              <w:sz w:val="24"/>
              <w:szCs w:val="24"/>
            </w:rPr>
          </w:rPrChange>
        </w:rPr>
        <w:t>(false);</w:t>
      </w:r>
    </w:p>
    <w:p w14:paraId="71480CC7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124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125" w:author="Daffa Tahta" w:date="2020-04-15T15:00:00Z">
            <w:rPr>
              <w:sz w:val="24"/>
              <w:szCs w:val="24"/>
            </w:rPr>
          </w:rPrChange>
        </w:rPr>
        <w:t xml:space="preserve">  return (</w:t>
      </w:r>
    </w:p>
    <w:p w14:paraId="741F1FA8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126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127" w:author="Daffa Tahta" w:date="2020-04-15T15:00:00Z">
            <w:rPr>
              <w:sz w:val="24"/>
              <w:szCs w:val="24"/>
            </w:rPr>
          </w:rPrChange>
        </w:rPr>
        <w:t xml:space="preserve">    &lt;</w:t>
      </w:r>
      <w:proofErr w:type="spellStart"/>
      <w:r w:rsidRPr="00862B15">
        <w:rPr>
          <w:rFonts w:ascii="Courier New" w:hAnsi="Courier New" w:cs="Courier New"/>
          <w:rPrChange w:id="128" w:author="Daffa Tahta" w:date="2020-04-15T15:00:00Z">
            <w:rPr>
              <w:sz w:val="24"/>
              <w:szCs w:val="24"/>
            </w:rPr>
          </w:rPrChange>
        </w:rPr>
        <w:t>AuthContext.Provider</w:t>
      </w:r>
      <w:proofErr w:type="spellEnd"/>
      <w:r w:rsidRPr="00862B15">
        <w:rPr>
          <w:rFonts w:ascii="Courier New" w:hAnsi="Courier New" w:cs="Courier New"/>
          <w:rPrChange w:id="129" w:author="Daffa Tahta" w:date="2020-04-15T15:00:00Z">
            <w:rPr>
              <w:sz w:val="24"/>
              <w:szCs w:val="24"/>
            </w:rPr>
          </w:rPrChange>
        </w:rPr>
        <w:t xml:space="preserve"> value</w:t>
      </w:r>
      <w:proofErr w:type="gramStart"/>
      <w:r w:rsidRPr="00862B15">
        <w:rPr>
          <w:rFonts w:ascii="Courier New" w:hAnsi="Courier New" w:cs="Courier New"/>
          <w:rPrChange w:id="130" w:author="Daffa Tahta" w:date="2020-04-15T15:00:00Z">
            <w:rPr>
              <w:sz w:val="24"/>
              <w:szCs w:val="24"/>
            </w:rPr>
          </w:rPrChange>
        </w:rPr>
        <w:t>={</w:t>
      </w:r>
      <w:proofErr w:type="gramEnd"/>
      <w:r w:rsidRPr="00862B15">
        <w:rPr>
          <w:rFonts w:ascii="Courier New" w:hAnsi="Courier New" w:cs="Courier New"/>
          <w:rPrChange w:id="131" w:author="Daffa Tahta" w:date="2020-04-15T15:00:00Z">
            <w:rPr>
              <w:sz w:val="24"/>
              <w:szCs w:val="24"/>
            </w:rPr>
          </w:rPrChange>
        </w:rPr>
        <w:t xml:space="preserve">{ </w:t>
      </w:r>
      <w:proofErr w:type="spellStart"/>
      <w:r w:rsidRPr="00862B15">
        <w:rPr>
          <w:rFonts w:ascii="Courier New" w:hAnsi="Courier New" w:cs="Courier New"/>
          <w:rPrChange w:id="132" w:author="Daffa Tahta" w:date="2020-04-15T15:00:00Z">
            <w:rPr>
              <w:sz w:val="24"/>
              <w:szCs w:val="24"/>
            </w:rPr>
          </w:rPrChange>
        </w:rPr>
        <w:t>isLoggedIn</w:t>
      </w:r>
      <w:proofErr w:type="spellEnd"/>
      <w:r w:rsidRPr="00862B15">
        <w:rPr>
          <w:rFonts w:ascii="Courier New" w:hAnsi="Courier New" w:cs="Courier New"/>
          <w:rPrChange w:id="133" w:author="Daffa Tahta" w:date="2020-04-15T15:00:00Z">
            <w:rPr>
              <w:sz w:val="24"/>
              <w:szCs w:val="24"/>
            </w:rPr>
          </w:rPrChange>
        </w:rPr>
        <w:t xml:space="preserve">, </w:t>
      </w:r>
      <w:proofErr w:type="spellStart"/>
      <w:r w:rsidRPr="00862B15">
        <w:rPr>
          <w:rFonts w:ascii="Courier New" w:hAnsi="Courier New" w:cs="Courier New"/>
          <w:rPrChange w:id="134" w:author="Daffa Tahta" w:date="2020-04-15T15:00:00Z">
            <w:rPr>
              <w:sz w:val="24"/>
              <w:szCs w:val="24"/>
            </w:rPr>
          </w:rPrChange>
        </w:rPr>
        <w:t>setLoggedIn</w:t>
      </w:r>
      <w:proofErr w:type="spellEnd"/>
      <w:r w:rsidRPr="00862B15">
        <w:rPr>
          <w:rFonts w:ascii="Courier New" w:hAnsi="Courier New" w:cs="Courier New"/>
          <w:rPrChange w:id="135" w:author="Daffa Tahta" w:date="2020-04-15T15:00:00Z">
            <w:rPr>
              <w:sz w:val="24"/>
              <w:szCs w:val="24"/>
            </w:rPr>
          </w:rPrChange>
        </w:rPr>
        <w:t xml:space="preserve"> }}&gt;</w:t>
      </w:r>
    </w:p>
    <w:p w14:paraId="690E697D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136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137" w:author="Daffa Tahta" w:date="2020-04-15T15:00:00Z">
            <w:rPr>
              <w:sz w:val="24"/>
              <w:szCs w:val="24"/>
            </w:rPr>
          </w:rPrChange>
        </w:rPr>
        <w:t xml:space="preserve">      Is logged in? {</w:t>
      </w:r>
      <w:proofErr w:type="spellStart"/>
      <w:r w:rsidRPr="00862B15">
        <w:rPr>
          <w:rFonts w:ascii="Courier New" w:hAnsi="Courier New" w:cs="Courier New"/>
          <w:rPrChange w:id="138" w:author="Daffa Tahta" w:date="2020-04-15T15:00:00Z">
            <w:rPr>
              <w:sz w:val="24"/>
              <w:szCs w:val="24"/>
            </w:rPr>
          </w:rPrChange>
        </w:rPr>
        <w:t>JSON.stringify</w:t>
      </w:r>
      <w:proofErr w:type="spellEnd"/>
      <w:r w:rsidRPr="00862B15">
        <w:rPr>
          <w:rFonts w:ascii="Courier New" w:hAnsi="Courier New" w:cs="Courier New"/>
          <w:rPrChange w:id="139" w:author="Daffa Tahta" w:date="2020-04-15T15:00:00Z">
            <w:rPr>
              <w:sz w:val="24"/>
              <w:szCs w:val="24"/>
            </w:rPr>
          </w:rPrChange>
        </w:rPr>
        <w:t>(</w:t>
      </w:r>
      <w:proofErr w:type="spellStart"/>
      <w:r w:rsidRPr="00862B15">
        <w:rPr>
          <w:rFonts w:ascii="Courier New" w:hAnsi="Courier New" w:cs="Courier New"/>
          <w:rPrChange w:id="140" w:author="Daffa Tahta" w:date="2020-04-15T15:00:00Z">
            <w:rPr>
              <w:sz w:val="24"/>
              <w:szCs w:val="24"/>
            </w:rPr>
          </w:rPrChange>
        </w:rPr>
        <w:t>isLoggedIn</w:t>
      </w:r>
      <w:proofErr w:type="spellEnd"/>
      <w:r w:rsidRPr="00862B15">
        <w:rPr>
          <w:rFonts w:ascii="Courier New" w:hAnsi="Courier New" w:cs="Courier New"/>
          <w:rPrChange w:id="141" w:author="Daffa Tahta" w:date="2020-04-15T15:00:00Z">
            <w:rPr>
              <w:sz w:val="24"/>
              <w:szCs w:val="24"/>
            </w:rPr>
          </w:rPrChange>
        </w:rPr>
        <w:t>)}</w:t>
      </w:r>
    </w:p>
    <w:p w14:paraId="68F1CB2E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142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143" w:author="Daffa Tahta" w:date="2020-04-15T15:00:00Z">
            <w:rPr>
              <w:sz w:val="24"/>
              <w:szCs w:val="24"/>
            </w:rPr>
          </w:rPrChange>
        </w:rPr>
        <w:t xml:space="preserve">      &lt;div </w:t>
      </w:r>
      <w:proofErr w:type="spellStart"/>
      <w:r w:rsidRPr="00862B15">
        <w:rPr>
          <w:rFonts w:ascii="Courier New" w:hAnsi="Courier New" w:cs="Courier New"/>
          <w:rPrChange w:id="144" w:author="Daffa Tahta" w:date="2020-04-15T15:00:00Z">
            <w:rPr>
              <w:sz w:val="24"/>
              <w:szCs w:val="24"/>
            </w:rPr>
          </w:rPrChange>
        </w:rPr>
        <w:t>className</w:t>
      </w:r>
      <w:proofErr w:type="spellEnd"/>
      <w:r w:rsidRPr="00862B15">
        <w:rPr>
          <w:rFonts w:ascii="Courier New" w:hAnsi="Courier New" w:cs="Courier New"/>
          <w:rPrChange w:id="145" w:author="Daffa Tahta" w:date="2020-04-15T15:00:00Z">
            <w:rPr>
              <w:sz w:val="24"/>
              <w:szCs w:val="24"/>
            </w:rPr>
          </w:rPrChange>
        </w:rPr>
        <w:t>="App"&gt;</w:t>
      </w:r>
    </w:p>
    <w:p w14:paraId="1F0C9DB2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146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147" w:author="Daffa Tahta" w:date="2020-04-15T15:00:00Z">
            <w:rPr>
              <w:sz w:val="24"/>
              <w:szCs w:val="24"/>
            </w:rPr>
          </w:rPrChange>
        </w:rPr>
        <w:t xml:space="preserve">        &lt;Router&gt;</w:t>
      </w:r>
    </w:p>
    <w:p w14:paraId="420A846A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148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149" w:author="Daffa Tahta" w:date="2020-04-15T15:00:00Z">
            <w:rPr>
              <w:sz w:val="24"/>
              <w:szCs w:val="24"/>
            </w:rPr>
          </w:rPrChange>
        </w:rPr>
        <w:t xml:space="preserve">          &lt;Header /&gt;</w:t>
      </w:r>
    </w:p>
    <w:p w14:paraId="2886ACAD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150" w:author="Daffa Tahta" w:date="2020-04-15T15:00:00Z">
            <w:rPr>
              <w:sz w:val="24"/>
              <w:szCs w:val="24"/>
            </w:rPr>
          </w:rPrChange>
        </w:rPr>
      </w:pPr>
    </w:p>
    <w:p w14:paraId="519B3E57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151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152" w:author="Daffa Tahta" w:date="2020-04-15T15:00:00Z">
            <w:rPr>
              <w:sz w:val="24"/>
              <w:szCs w:val="24"/>
            </w:rPr>
          </w:rPrChange>
        </w:rPr>
        <w:t xml:space="preserve">          &lt;Switch&gt;</w:t>
      </w:r>
    </w:p>
    <w:p w14:paraId="4BB3731C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153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154" w:author="Daffa Tahta" w:date="2020-04-15T15:00:00Z">
            <w:rPr>
              <w:sz w:val="24"/>
              <w:szCs w:val="24"/>
            </w:rPr>
          </w:rPrChange>
        </w:rPr>
        <w:t xml:space="preserve">            {</w:t>
      </w:r>
      <w:proofErr w:type="spellStart"/>
      <w:r w:rsidRPr="00862B15">
        <w:rPr>
          <w:rFonts w:ascii="Courier New" w:hAnsi="Courier New" w:cs="Courier New"/>
          <w:rPrChange w:id="155" w:author="Daffa Tahta" w:date="2020-04-15T15:00:00Z">
            <w:rPr>
              <w:sz w:val="24"/>
              <w:szCs w:val="24"/>
            </w:rPr>
          </w:rPrChange>
        </w:rPr>
        <w:t>routes.map</w:t>
      </w:r>
      <w:proofErr w:type="spellEnd"/>
      <w:r w:rsidRPr="00862B15">
        <w:rPr>
          <w:rFonts w:ascii="Courier New" w:hAnsi="Courier New" w:cs="Courier New"/>
          <w:rPrChange w:id="156" w:author="Daffa Tahta" w:date="2020-04-15T15:00:00Z">
            <w:rPr>
              <w:sz w:val="24"/>
              <w:szCs w:val="24"/>
            </w:rPr>
          </w:rPrChange>
        </w:rPr>
        <w:t>((route) =&gt; (</w:t>
      </w:r>
    </w:p>
    <w:p w14:paraId="3E53DB67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157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158" w:author="Daffa Tahta" w:date="2020-04-15T15:00:00Z">
            <w:rPr>
              <w:sz w:val="24"/>
              <w:szCs w:val="24"/>
            </w:rPr>
          </w:rPrChange>
        </w:rPr>
        <w:t xml:space="preserve">              &lt;Route</w:t>
      </w:r>
    </w:p>
    <w:p w14:paraId="3214DD47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159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160" w:author="Daffa Tahta" w:date="2020-04-15T15:00:00Z">
            <w:rPr>
              <w:sz w:val="24"/>
              <w:szCs w:val="24"/>
            </w:rPr>
          </w:rPrChange>
        </w:rPr>
        <w:t xml:space="preserve">                key={</w:t>
      </w:r>
      <w:proofErr w:type="spellStart"/>
      <w:proofErr w:type="gramStart"/>
      <w:r w:rsidRPr="00862B15">
        <w:rPr>
          <w:rFonts w:ascii="Courier New" w:hAnsi="Courier New" w:cs="Courier New"/>
          <w:rPrChange w:id="161" w:author="Daffa Tahta" w:date="2020-04-15T15:00:00Z">
            <w:rPr>
              <w:sz w:val="24"/>
              <w:szCs w:val="24"/>
            </w:rPr>
          </w:rPrChange>
        </w:rPr>
        <w:t>route.path</w:t>
      </w:r>
      <w:proofErr w:type="spellEnd"/>
      <w:proofErr w:type="gramEnd"/>
      <w:r w:rsidRPr="00862B15">
        <w:rPr>
          <w:rFonts w:ascii="Courier New" w:hAnsi="Courier New" w:cs="Courier New"/>
          <w:rPrChange w:id="162" w:author="Daffa Tahta" w:date="2020-04-15T15:00:00Z">
            <w:rPr>
              <w:sz w:val="24"/>
              <w:szCs w:val="24"/>
            </w:rPr>
          </w:rPrChange>
        </w:rPr>
        <w:t>}</w:t>
      </w:r>
    </w:p>
    <w:p w14:paraId="6579C4FB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163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164" w:author="Daffa Tahta" w:date="2020-04-15T15:00:00Z">
            <w:rPr>
              <w:sz w:val="24"/>
              <w:szCs w:val="24"/>
            </w:rPr>
          </w:rPrChange>
        </w:rPr>
        <w:t xml:space="preserve">                path={</w:t>
      </w:r>
      <w:proofErr w:type="spellStart"/>
      <w:proofErr w:type="gramStart"/>
      <w:r w:rsidRPr="00862B15">
        <w:rPr>
          <w:rFonts w:ascii="Courier New" w:hAnsi="Courier New" w:cs="Courier New"/>
          <w:rPrChange w:id="165" w:author="Daffa Tahta" w:date="2020-04-15T15:00:00Z">
            <w:rPr>
              <w:sz w:val="24"/>
              <w:szCs w:val="24"/>
            </w:rPr>
          </w:rPrChange>
        </w:rPr>
        <w:t>route.path</w:t>
      </w:r>
      <w:proofErr w:type="spellEnd"/>
      <w:proofErr w:type="gramEnd"/>
      <w:r w:rsidRPr="00862B15">
        <w:rPr>
          <w:rFonts w:ascii="Courier New" w:hAnsi="Courier New" w:cs="Courier New"/>
          <w:rPrChange w:id="166" w:author="Daffa Tahta" w:date="2020-04-15T15:00:00Z">
            <w:rPr>
              <w:sz w:val="24"/>
              <w:szCs w:val="24"/>
            </w:rPr>
          </w:rPrChange>
        </w:rPr>
        <w:t>}</w:t>
      </w:r>
    </w:p>
    <w:p w14:paraId="0B86C95F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167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168" w:author="Daffa Tahta" w:date="2020-04-15T15:00:00Z">
            <w:rPr>
              <w:sz w:val="24"/>
              <w:szCs w:val="24"/>
            </w:rPr>
          </w:rPrChange>
        </w:rPr>
        <w:t xml:space="preserve">                exact={</w:t>
      </w:r>
      <w:proofErr w:type="spellStart"/>
      <w:proofErr w:type="gramStart"/>
      <w:r w:rsidRPr="00862B15">
        <w:rPr>
          <w:rFonts w:ascii="Courier New" w:hAnsi="Courier New" w:cs="Courier New"/>
          <w:rPrChange w:id="169" w:author="Daffa Tahta" w:date="2020-04-15T15:00:00Z">
            <w:rPr>
              <w:sz w:val="24"/>
              <w:szCs w:val="24"/>
            </w:rPr>
          </w:rPrChange>
        </w:rPr>
        <w:t>route.exact</w:t>
      </w:r>
      <w:proofErr w:type="spellEnd"/>
      <w:proofErr w:type="gramEnd"/>
      <w:r w:rsidRPr="00862B15">
        <w:rPr>
          <w:rFonts w:ascii="Courier New" w:hAnsi="Courier New" w:cs="Courier New"/>
          <w:rPrChange w:id="170" w:author="Daffa Tahta" w:date="2020-04-15T15:00:00Z">
            <w:rPr>
              <w:sz w:val="24"/>
              <w:szCs w:val="24"/>
            </w:rPr>
          </w:rPrChange>
        </w:rPr>
        <w:t>}</w:t>
      </w:r>
    </w:p>
    <w:p w14:paraId="4CE80279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171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172" w:author="Daffa Tahta" w:date="2020-04-15T15:00:00Z">
            <w:rPr>
              <w:sz w:val="24"/>
              <w:szCs w:val="24"/>
            </w:rPr>
          </w:rPrChange>
        </w:rPr>
        <w:t xml:space="preserve">                component={</w:t>
      </w:r>
      <w:proofErr w:type="spellStart"/>
      <w:proofErr w:type="gramStart"/>
      <w:r w:rsidRPr="00862B15">
        <w:rPr>
          <w:rFonts w:ascii="Courier New" w:hAnsi="Courier New" w:cs="Courier New"/>
          <w:rPrChange w:id="173" w:author="Daffa Tahta" w:date="2020-04-15T15:00:00Z">
            <w:rPr>
              <w:sz w:val="24"/>
              <w:szCs w:val="24"/>
            </w:rPr>
          </w:rPrChange>
        </w:rPr>
        <w:t>route.main</w:t>
      </w:r>
      <w:proofErr w:type="spellEnd"/>
      <w:proofErr w:type="gramEnd"/>
      <w:r w:rsidRPr="00862B15">
        <w:rPr>
          <w:rFonts w:ascii="Courier New" w:hAnsi="Courier New" w:cs="Courier New"/>
          <w:rPrChange w:id="174" w:author="Daffa Tahta" w:date="2020-04-15T15:00:00Z">
            <w:rPr>
              <w:sz w:val="24"/>
              <w:szCs w:val="24"/>
            </w:rPr>
          </w:rPrChange>
        </w:rPr>
        <w:t>}</w:t>
      </w:r>
    </w:p>
    <w:p w14:paraId="7BB3C84D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175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176" w:author="Daffa Tahta" w:date="2020-04-15T15:00:00Z">
            <w:rPr>
              <w:sz w:val="24"/>
              <w:szCs w:val="24"/>
            </w:rPr>
          </w:rPrChange>
        </w:rPr>
        <w:t xml:space="preserve">              /&gt;</w:t>
      </w:r>
    </w:p>
    <w:p w14:paraId="3B1824D7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177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178" w:author="Daffa Tahta" w:date="2020-04-15T15:00:00Z">
            <w:rPr>
              <w:sz w:val="24"/>
              <w:szCs w:val="24"/>
            </w:rPr>
          </w:rPrChange>
        </w:rPr>
        <w:t xml:space="preserve">            ))}</w:t>
      </w:r>
    </w:p>
    <w:p w14:paraId="284A111E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179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180" w:author="Daffa Tahta" w:date="2020-04-15T15:00:00Z">
            <w:rPr>
              <w:sz w:val="24"/>
              <w:szCs w:val="24"/>
            </w:rPr>
          </w:rPrChange>
        </w:rPr>
        <w:t xml:space="preserve">          &lt;/Switch&gt;</w:t>
      </w:r>
    </w:p>
    <w:p w14:paraId="3C7F6A8A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181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182" w:author="Daffa Tahta" w:date="2020-04-15T15:00:00Z">
            <w:rPr>
              <w:sz w:val="24"/>
              <w:szCs w:val="24"/>
            </w:rPr>
          </w:rPrChange>
        </w:rPr>
        <w:t xml:space="preserve">        &lt;/Router&gt;</w:t>
      </w:r>
    </w:p>
    <w:p w14:paraId="7F270446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183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184" w:author="Daffa Tahta" w:date="2020-04-15T15:00:00Z">
            <w:rPr>
              <w:sz w:val="24"/>
              <w:szCs w:val="24"/>
            </w:rPr>
          </w:rPrChange>
        </w:rPr>
        <w:t xml:space="preserve">      &lt;/div&gt;</w:t>
      </w:r>
    </w:p>
    <w:p w14:paraId="16DBF0F6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185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186" w:author="Daffa Tahta" w:date="2020-04-15T15:00:00Z">
            <w:rPr>
              <w:sz w:val="24"/>
              <w:szCs w:val="24"/>
            </w:rPr>
          </w:rPrChange>
        </w:rPr>
        <w:t xml:space="preserve">    &lt;/</w:t>
      </w:r>
      <w:proofErr w:type="spellStart"/>
      <w:r w:rsidRPr="00862B15">
        <w:rPr>
          <w:rFonts w:ascii="Courier New" w:hAnsi="Courier New" w:cs="Courier New"/>
          <w:rPrChange w:id="187" w:author="Daffa Tahta" w:date="2020-04-15T15:00:00Z">
            <w:rPr>
              <w:sz w:val="24"/>
              <w:szCs w:val="24"/>
            </w:rPr>
          </w:rPrChange>
        </w:rPr>
        <w:t>AuthContext.Provider</w:t>
      </w:r>
      <w:proofErr w:type="spellEnd"/>
      <w:r w:rsidRPr="00862B15">
        <w:rPr>
          <w:rFonts w:ascii="Courier New" w:hAnsi="Courier New" w:cs="Courier New"/>
          <w:rPrChange w:id="188" w:author="Daffa Tahta" w:date="2020-04-15T15:00:00Z">
            <w:rPr>
              <w:sz w:val="24"/>
              <w:szCs w:val="24"/>
            </w:rPr>
          </w:rPrChange>
        </w:rPr>
        <w:t>&gt;</w:t>
      </w:r>
    </w:p>
    <w:p w14:paraId="0EB7C6D7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189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190" w:author="Daffa Tahta" w:date="2020-04-15T15:00:00Z">
            <w:rPr>
              <w:sz w:val="24"/>
              <w:szCs w:val="24"/>
            </w:rPr>
          </w:rPrChange>
        </w:rPr>
        <w:t xml:space="preserve">  );</w:t>
      </w:r>
    </w:p>
    <w:p w14:paraId="3B53E5CC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191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192" w:author="Daffa Tahta" w:date="2020-04-15T15:00:00Z">
            <w:rPr>
              <w:sz w:val="24"/>
              <w:szCs w:val="24"/>
            </w:rPr>
          </w:rPrChange>
        </w:rPr>
        <w:t>}</w:t>
      </w:r>
    </w:p>
    <w:p w14:paraId="1CA385B9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193" w:author="Daffa Tahta" w:date="2020-04-15T15:00:00Z">
            <w:rPr>
              <w:sz w:val="24"/>
              <w:szCs w:val="24"/>
            </w:rPr>
          </w:rPrChange>
        </w:rPr>
      </w:pPr>
    </w:p>
    <w:p w14:paraId="484DD00A" w14:textId="77777777" w:rsidR="00862B15" w:rsidRPr="00862B15" w:rsidRDefault="00862B15" w:rsidP="00862B15">
      <w:pPr>
        <w:pStyle w:val="ListParagraph"/>
        <w:rPr>
          <w:rFonts w:ascii="Courier New" w:hAnsi="Courier New" w:cs="Courier New"/>
          <w:rPrChange w:id="194" w:author="Daffa Tahta" w:date="2020-04-15T15:00:00Z">
            <w:rPr>
              <w:sz w:val="24"/>
              <w:szCs w:val="24"/>
            </w:rPr>
          </w:rPrChange>
        </w:rPr>
      </w:pPr>
      <w:r w:rsidRPr="00862B15">
        <w:rPr>
          <w:rFonts w:ascii="Courier New" w:hAnsi="Courier New" w:cs="Courier New"/>
          <w:rPrChange w:id="195" w:author="Daffa Tahta" w:date="2020-04-15T15:00:00Z">
            <w:rPr>
              <w:sz w:val="24"/>
              <w:szCs w:val="24"/>
            </w:rPr>
          </w:rPrChange>
        </w:rPr>
        <w:t xml:space="preserve">const </w:t>
      </w:r>
      <w:proofErr w:type="spellStart"/>
      <w:r w:rsidRPr="00862B15">
        <w:rPr>
          <w:rFonts w:ascii="Courier New" w:hAnsi="Courier New" w:cs="Courier New"/>
          <w:rPrChange w:id="196" w:author="Daffa Tahta" w:date="2020-04-15T15:00:00Z">
            <w:rPr>
              <w:sz w:val="24"/>
              <w:szCs w:val="24"/>
            </w:rPr>
          </w:rPrChange>
        </w:rPr>
        <w:t>rootElement</w:t>
      </w:r>
      <w:proofErr w:type="spellEnd"/>
      <w:r w:rsidRPr="00862B15">
        <w:rPr>
          <w:rFonts w:ascii="Courier New" w:hAnsi="Courier New" w:cs="Courier New"/>
          <w:rPrChange w:id="197" w:author="Daffa Tahta" w:date="2020-04-15T15:00:00Z">
            <w:rPr>
              <w:sz w:val="24"/>
              <w:szCs w:val="24"/>
            </w:rPr>
          </w:rPrChange>
        </w:rPr>
        <w:t xml:space="preserve"> = </w:t>
      </w:r>
      <w:proofErr w:type="spellStart"/>
      <w:proofErr w:type="gramStart"/>
      <w:r w:rsidRPr="00862B15">
        <w:rPr>
          <w:rFonts w:ascii="Courier New" w:hAnsi="Courier New" w:cs="Courier New"/>
          <w:rPrChange w:id="198" w:author="Daffa Tahta" w:date="2020-04-15T15:00:00Z">
            <w:rPr>
              <w:sz w:val="24"/>
              <w:szCs w:val="24"/>
            </w:rPr>
          </w:rPrChange>
        </w:rPr>
        <w:t>document.getElementById</w:t>
      </w:r>
      <w:proofErr w:type="spellEnd"/>
      <w:proofErr w:type="gramEnd"/>
      <w:r w:rsidRPr="00862B15">
        <w:rPr>
          <w:rFonts w:ascii="Courier New" w:hAnsi="Courier New" w:cs="Courier New"/>
          <w:rPrChange w:id="199" w:author="Daffa Tahta" w:date="2020-04-15T15:00:00Z">
            <w:rPr>
              <w:sz w:val="24"/>
              <w:szCs w:val="24"/>
            </w:rPr>
          </w:rPrChange>
        </w:rPr>
        <w:t>("root");</w:t>
      </w:r>
    </w:p>
    <w:p w14:paraId="0B11D5AF" w14:textId="717C7A16" w:rsidR="00862B15" w:rsidRDefault="00862B15" w:rsidP="00862B15">
      <w:pPr>
        <w:pStyle w:val="ListParagraph"/>
        <w:rPr>
          <w:rFonts w:ascii="Courier New" w:hAnsi="Courier New" w:cs="Courier New"/>
        </w:rPr>
      </w:pPr>
      <w:proofErr w:type="spellStart"/>
      <w:r w:rsidRPr="00862B15">
        <w:rPr>
          <w:rFonts w:ascii="Courier New" w:hAnsi="Courier New" w:cs="Courier New"/>
          <w:rPrChange w:id="200" w:author="Daffa Tahta" w:date="2020-04-15T15:00:00Z">
            <w:rPr>
              <w:sz w:val="24"/>
              <w:szCs w:val="24"/>
            </w:rPr>
          </w:rPrChange>
        </w:rPr>
        <w:t>ReactDOM.render</w:t>
      </w:r>
      <w:proofErr w:type="spellEnd"/>
      <w:r w:rsidRPr="00862B15">
        <w:rPr>
          <w:rFonts w:ascii="Courier New" w:hAnsi="Courier New" w:cs="Courier New"/>
          <w:rPrChange w:id="201" w:author="Daffa Tahta" w:date="2020-04-15T15:00:00Z">
            <w:rPr>
              <w:sz w:val="24"/>
              <w:szCs w:val="24"/>
            </w:rPr>
          </w:rPrChange>
        </w:rPr>
        <w:t xml:space="preserve">(&lt;App /&gt;, </w:t>
      </w:r>
      <w:proofErr w:type="spellStart"/>
      <w:r w:rsidRPr="00862B15">
        <w:rPr>
          <w:rFonts w:ascii="Courier New" w:hAnsi="Courier New" w:cs="Courier New"/>
          <w:rPrChange w:id="202" w:author="Daffa Tahta" w:date="2020-04-15T15:00:00Z">
            <w:rPr>
              <w:sz w:val="24"/>
              <w:szCs w:val="24"/>
            </w:rPr>
          </w:rPrChange>
        </w:rPr>
        <w:t>rootElement</w:t>
      </w:r>
      <w:proofErr w:type="spellEnd"/>
      <w:r w:rsidRPr="00862B15">
        <w:rPr>
          <w:rFonts w:ascii="Courier New" w:hAnsi="Courier New" w:cs="Courier New"/>
          <w:rPrChange w:id="203" w:author="Daffa Tahta" w:date="2020-04-15T15:00:00Z">
            <w:rPr>
              <w:sz w:val="24"/>
              <w:szCs w:val="24"/>
            </w:rPr>
          </w:rPrChange>
        </w:rPr>
        <w:t>);</w:t>
      </w:r>
    </w:p>
    <w:p w14:paraId="46778029" w14:textId="26634BAC" w:rsidR="00EF0E16" w:rsidRPr="007A79EF" w:rsidRDefault="00862B15" w:rsidP="003B2E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rPrChange w:id="204" w:author="Daffa Tahta" w:date="2020-04-15T15:21:00Z">
            <w:rPr/>
          </w:rPrChange>
        </w:rPr>
      </w:pPr>
      <w:r w:rsidRPr="003B2E7F">
        <w:rPr>
          <w:rFonts w:ascii="Courier New" w:hAnsi="Courier New" w:cs="Courier New"/>
        </w:rPr>
        <w:br w:type="column"/>
      </w:r>
      <w:r w:rsidRPr="007A79EF">
        <w:rPr>
          <w:rFonts w:ascii="Times New Roman" w:hAnsi="Times New Roman" w:cs="Times New Roman"/>
          <w:sz w:val="24"/>
          <w:szCs w:val="24"/>
          <w:rPrChange w:id="205" w:author="Daffa Tahta" w:date="2020-04-15T15:21:00Z">
            <w:rPr/>
          </w:rPrChange>
        </w:rPr>
        <w:lastRenderedPageBreak/>
        <w:t xml:space="preserve">Lalu </w:t>
      </w:r>
      <w:proofErr w:type="spellStart"/>
      <w:r w:rsidRPr="007A79EF">
        <w:rPr>
          <w:rFonts w:ascii="Times New Roman" w:hAnsi="Times New Roman" w:cs="Times New Roman"/>
          <w:sz w:val="24"/>
          <w:szCs w:val="24"/>
          <w:rPrChange w:id="206" w:author="Daffa Tahta" w:date="2020-04-15T15:21:00Z">
            <w:rPr/>
          </w:rPrChange>
        </w:rPr>
        <w:t>ke</w:t>
      </w:r>
      <w:proofErr w:type="spellEnd"/>
      <w:r w:rsidRPr="007A79EF">
        <w:rPr>
          <w:rFonts w:ascii="Times New Roman" w:hAnsi="Times New Roman" w:cs="Times New Roman"/>
          <w:sz w:val="24"/>
          <w:szCs w:val="24"/>
          <w:rPrChange w:id="207" w:author="Daffa Tahta" w:date="2020-04-15T15:21:00Z">
            <w:rPr/>
          </w:rPrChange>
        </w:rPr>
        <w:t xml:space="preserve"> file Login.js dan </w:t>
      </w:r>
      <w:proofErr w:type="spellStart"/>
      <w:r w:rsidRPr="007A79EF">
        <w:rPr>
          <w:rFonts w:ascii="Times New Roman" w:hAnsi="Times New Roman" w:cs="Times New Roman"/>
          <w:sz w:val="24"/>
          <w:szCs w:val="24"/>
          <w:rPrChange w:id="208" w:author="Daffa Tahta" w:date="2020-04-15T15:21:00Z">
            <w:rPr/>
          </w:rPrChange>
        </w:rPr>
        <w:t>ketikkan</w:t>
      </w:r>
      <w:proofErr w:type="spellEnd"/>
      <w:r w:rsidRPr="007A79EF">
        <w:rPr>
          <w:rFonts w:ascii="Times New Roman" w:hAnsi="Times New Roman" w:cs="Times New Roman"/>
          <w:sz w:val="24"/>
          <w:szCs w:val="24"/>
          <w:rPrChange w:id="209" w:author="Daffa Tahta" w:date="2020-04-15T15:21:00Z">
            <w:rPr/>
          </w:rPrChange>
        </w:rPr>
        <w:t xml:space="preserve"> </w:t>
      </w:r>
      <w:proofErr w:type="spellStart"/>
      <w:r w:rsidRPr="007A79EF">
        <w:rPr>
          <w:rFonts w:ascii="Times New Roman" w:hAnsi="Times New Roman" w:cs="Times New Roman"/>
          <w:sz w:val="24"/>
          <w:szCs w:val="24"/>
          <w:rPrChange w:id="210" w:author="Daffa Tahta" w:date="2020-04-15T15:21:00Z">
            <w:rPr/>
          </w:rPrChange>
        </w:rPr>
        <w:t>kode</w:t>
      </w:r>
      <w:proofErr w:type="spellEnd"/>
      <w:r w:rsidRPr="007A79EF">
        <w:rPr>
          <w:rFonts w:ascii="Times New Roman" w:hAnsi="Times New Roman" w:cs="Times New Roman"/>
          <w:sz w:val="24"/>
          <w:szCs w:val="24"/>
          <w:rPrChange w:id="211" w:author="Daffa Tahta" w:date="2020-04-15T15:21:00Z">
            <w:rPr/>
          </w:rPrChange>
        </w:rPr>
        <w:t xml:space="preserve"> </w:t>
      </w:r>
      <w:proofErr w:type="spellStart"/>
      <w:r w:rsidRPr="007A79EF">
        <w:rPr>
          <w:rFonts w:ascii="Times New Roman" w:hAnsi="Times New Roman" w:cs="Times New Roman"/>
          <w:sz w:val="24"/>
          <w:szCs w:val="24"/>
          <w:rPrChange w:id="212" w:author="Daffa Tahta" w:date="2020-04-15T15:21:00Z">
            <w:rPr/>
          </w:rPrChange>
        </w:rPr>
        <w:t>berikut</w:t>
      </w:r>
      <w:proofErr w:type="spellEnd"/>
    </w:p>
    <w:p w14:paraId="51BF3639" w14:textId="6F9E2DEF" w:rsidR="00862B15" w:rsidRDefault="00862B15" w:rsidP="00862B15">
      <w:pPr>
        <w:pStyle w:val="ListParagraph"/>
        <w:rPr>
          <w:ins w:id="213" w:author="Daffa Tahta" w:date="2020-04-15T15:04:00Z"/>
          <w:rFonts w:ascii="Times New Roman" w:hAnsi="Times New Roman" w:cs="Times New Roman"/>
        </w:rPr>
      </w:pPr>
    </w:p>
    <w:p w14:paraId="62167E2B" w14:textId="77777777" w:rsidR="003B2E7F" w:rsidRPr="008A278A" w:rsidRDefault="003B2E7F" w:rsidP="003B2E7F">
      <w:pPr>
        <w:pStyle w:val="ListParagraph"/>
        <w:rPr>
          <w:ins w:id="214" w:author="Daffa Tahta" w:date="2020-04-15T15:05:00Z"/>
          <w:rFonts w:ascii="Courier New" w:hAnsi="Courier New" w:cs="Courier New"/>
          <w:rPrChange w:id="215" w:author="Daffa Tahta" w:date="2020-04-15T15:20:00Z">
            <w:rPr>
              <w:ins w:id="216" w:author="Daffa Tahta" w:date="2020-04-15T15:05:00Z"/>
              <w:rFonts w:ascii="Times New Roman" w:hAnsi="Times New Roman" w:cs="Times New Roman"/>
            </w:rPr>
          </w:rPrChange>
        </w:rPr>
      </w:pPr>
      <w:ins w:id="217" w:author="Daffa Tahta" w:date="2020-04-15T15:05:00Z">
        <w:r w:rsidRPr="008A278A">
          <w:rPr>
            <w:rFonts w:ascii="Courier New" w:hAnsi="Courier New" w:cs="Courier New"/>
            <w:rPrChange w:id="218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import React, </w:t>
        </w:r>
        <w:proofErr w:type="gramStart"/>
        <w:r w:rsidRPr="008A278A">
          <w:rPr>
            <w:rFonts w:ascii="Courier New" w:hAnsi="Courier New" w:cs="Courier New"/>
            <w:rPrChange w:id="219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{ </w:t>
        </w:r>
        <w:proofErr w:type="spellStart"/>
        <w:r w:rsidRPr="008A278A">
          <w:rPr>
            <w:rFonts w:ascii="Courier New" w:hAnsi="Courier New" w:cs="Courier New"/>
            <w:rPrChange w:id="220" w:author="Daffa Tahta" w:date="2020-04-15T15:20:00Z">
              <w:rPr>
                <w:rFonts w:ascii="Times New Roman" w:hAnsi="Times New Roman" w:cs="Times New Roman"/>
              </w:rPr>
            </w:rPrChange>
          </w:rPr>
          <w:t>useState</w:t>
        </w:r>
        <w:proofErr w:type="spellEnd"/>
        <w:proofErr w:type="gramEnd"/>
        <w:r w:rsidRPr="008A278A">
          <w:rPr>
            <w:rFonts w:ascii="Courier New" w:hAnsi="Courier New" w:cs="Courier New"/>
            <w:rPrChange w:id="221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, </w:t>
        </w:r>
        <w:proofErr w:type="spellStart"/>
        <w:r w:rsidRPr="008A278A">
          <w:rPr>
            <w:rFonts w:ascii="Courier New" w:hAnsi="Courier New" w:cs="Courier New"/>
            <w:rPrChange w:id="222" w:author="Daffa Tahta" w:date="2020-04-15T15:20:00Z">
              <w:rPr>
                <w:rFonts w:ascii="Times New Roman" w:hAnsi="Times New Roman" w:cs="Times New Roman"/>
              </w:rPr>
            </w:rPrChange>
          </w:rPr>
          <w:t>useContext</w:t>
        </w:r>
        <w:proofErr w:type="spellEnd"/>
        <w:r w:rsidRPr="008A278A">
          <w:rPr>
            <w:rFonts w:ascii="Courier New" w:hAnsi="Courier New" w:cs="Courier New"/>
            <w:rPrChange w:id="223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} from "react";</w:t>
        </w:r>
      </w:ins>
    </w:p>
    <w:p w14:paraId="13F323E5" w14:textId="77777777" w:rsidR="003B2E7F" w:rsidRPr="008A278A" w:rsidRDefault="003B2E7F" w:rsidP="003B2E7F">
      <w:pPr>
        <w:pStyle w:val="ListParagraph"/>
        <w:rPr>
          <w:ins w:id="224" w:author="Daffa Tahta" w:date="2020-04-15T15:05:00Z"/>
          <w:rFonts w:ascii="Courier New" w:hAnsi="Courier New" w:cs="Courier New"/>
          <w:rPrChange w:id="225" w:author="Daffa Tahta" w:date="2020-04-15T15:20:00Z">
            <w:rPr>
              <w:ins w:id="226" w:author="Daffa Tahta" w:date="2020-04-15T15:05:00Z"/>
              <w:rFonts w:ascii="Times New Roman" w:hAnsi="Times New Roman" w:cs="Times New Roman"/>
            </w:rPr>
          </w:rPrChange>
        </w:rPr>
      </w:pPr>
      <w:ins w:id="227" w:author="Daffa Tahta" w:date="2020-04-15T15:05:00Z">
        <w:r w:rsidRPr="008A278A">
          <w:rPr>
            <w:rFonts w:ascii="Courier New" w:hAnsi="Courier New" w:cs="Courier New"/>
            <w:rPrChange w:id="228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import </w:t>
        </w:r>
        <w:proofErr w:type="gramStart"/>
        <w:r w:rsidRPr="008A278A">
          <w:rPr>
            <w:rFonts w:ascii="Courier New" w:hAnsi="Courier New" w:cs="Courier New"/>
            <w:rPrChange w:id="229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{ </w:t>
        </w:r>
        <w:proofErr w:type="spellStart"/>
        <w:r w:rsidRPr="008A278A">
          <w:rPr>
            <w:rFonts w:ascii="Courier New" w:hAnsi="Courier New" w:cs="Courier New"/>
            <w:rPrChange w:id="230" w:author="Daffa Tahta" w:date="2020-04-15T15:20:00Z">
              <w:rPr>
                <w:rFonts w:ascii="Times New Roman" w:hAnsi="Times New Roman" w:cs="Times New Roman"/>
              </w:rPr>
            </w:rPrChange>
          </w:rPr>
          <w:t>AuthContext</w:t>
        </w:r>
        <w:proofErr w:type="spellEnd"/>
        <w:proofErr w:type="gramEnd"/>
        <w:r w:rsidRPr="008A278A">
          <w:rPr>
            <w:rFonts w:ascii="Courier New" w:hAnsi="Courier New" w:cs="Courier New"/>
            <w:rPrChange w:id="231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} from "./index";</w:t>
        </w:r>
      </w:ins>
    </w:p>
    <w:p w14:paraId="71B4CDB9" w14:textId="77777777" w:rsidR="003B2E7F" w:rsidRPr="008A278A" w:rsidRDefault="003B2E7F" w:rsidP="003B2E7F">
      <w:pPr>
        <w:pStyle w:val="ListParagraph"/>
        <w:rPr>
          <w:ins w:id="232" w:author="Daffa Tahta" w:date="2020-04-15T15:05:00Z"/>
          <w:rFonts w:ascii="Courier New" w:hAnsi="Courier New" w:cs="Courier New"/>
          <w:rPrChange w:id="233" w:author="Daffa Tahta" w:date="2020-04-15T15:20:00Z">
            <w:rPr>
              <w:ins w:id="234" w:author="Daffa Tahta" w:date="2020-04-15T15:05:00Z"/>
              <w:rFonts w:ascii="Times New Roman" w:hAnsi="Times New Roman" w:cs="Times New Roman"/>
            </w:rPr>
          </w:rPrChange>
        </w:rPr>
      </w:pPr>
      <w:ins w:id="235" w:author="Daffa Tahta" w:date="2020-04-15T15:05:00Z">
        <w:r w:rsidRPr="008A278A">
          <w:rPr>
            <w:rFonts w:ascii="Courier New" w:hAnsi="Courier New" w:cs="Courier New"/>
            <w:rPrChange w:id="236" w:author="Daffa Tahta" w:date="2020-04-15T15:20:00Z">
              <w:rPr>
                <w:rFonts w:ascii="Times New Roman" w:hAnsi="Times New Roman" w:cs="Times New Roman"/>
              </w:rPr>
            </w:rPrChange>
          </w:rPr>
          <w:t>import * as firebase from "firebase";</w:t>
        </w:r>
      </w:ins>
    </w:p>
    <w:p w14:paraId="404521A0" w14:textId="77777777" w:rsidR="003B2E7F" w:rsidRPr="008A278A" w:rsidRDefault="003B2E7F" w:rsidP="003B2E7F">
      <w:pPr>
        <w:pStyle w:val="ListParagraph"/>
        <w:rPr>
          <w:ins w:id="237" w:author="Daffa Tahta" w:date="2020-04-15T15:05:00Z"/>
          <w:rFonts w:ascii="Courier New" w:hAnsi="Courier New" w:cs="Courier New"/>
          <w:rPrChange w:id="238" w:author="Daffa Tahta" w:date="2020-04-15T15:20:00Z">
            <w:rPr>
              <w:ins w:id="239" w:author="Daffa Tahta" w:date="2020-04-15T15:05:00Z"/>
              <w:rFonts w:ascii="Times New Roman" w:hAnsi="Times New Roman" w:cs="Times New Roman"/>
            </w:rPr>
          </w:rPrChange>
        </w:rPr>
      </w:pPr>
    </w:p>
    <w:p w14:paraId="3727D4DC" w14:textId="77777777" w:rsidR="003B2E7F" w:rsidRPr="008A278A" w:rsidRDefault="003B2E7F" w:rsidP="003B2E7F">
      <w:pPr>
        <w:pStyle w:val="ListParagraph"/>
        <w:rPr>
          <w:ins w:id="240" w:author="Daffa Tahta" w:date="2020-04-15T15:05:00Z"/>
          <w:rFonts w:ascii="Courier New" w:hAnsi="Courier New" w:cs="Courier New"/>
          <w:rPrChange w:id="241" w:author="Daffa Tahta" w:date="2020-04-15T15:20:00Z">
            <w:rPr>
              <w:ins w:id="242" w:author="Daffa Tahta" w:date="2020-04-15T15:05:00Z"/>
              <w:rFonts w:ascii="Times New Roman" w:hAnsi="Times New Roman" w:cs="Times New Roman"/>
            </w:rPr>
          </w:rPrChange>
        </w:rPr>
      </w:pPr>
      <w:ins w:id="243" w:author="Daffa Tahta" w:date="2020-04-15T15:05:00Z">
        <w:r w:rsidRPr="008A278A">
          <w:rPr>
            <w:rFonts w:ascii="Courier New" w:hAnsi="Courier New" w:cs="Courier New"/>
            <w:rPrChange w:id="244" w:author="Daffa Tahta" w:date="2020-04-15T15:20:00Z">
              <w:rPr>
                <w:rFonts w:ascii="Times New Roman" w:hAnsi="Times New Roman" w:cs="Times New Roman"/>
              </w:rPr>
            </w:rPrChange>
          </w:rPr>
          <w:t>const Login = () =&gt; {</w:t>
        </w:r>
      </w:ins>
    </w:p>
    <w:p w14:paraId="0E1DDEAE" w14:textId="77777777" w:rsidR="003B2E7F" w:rsidRPr="008A278A" w:rsidRDefault="003B2E7F" w:rsidP="003B2E7F">
      <w:pPr>
        <w:pStyle w:val="ListParagraph"/>
        <w:rPr>
          <w:ins w:id="245" w:author="Daffa Tahta" w:date="2020-04-15T15:05:00Z"/>
          <w:rFonts w:ascii="Courier New" w:hAnsi="Courier New" w:cs="Courier New"/>
          <w:rPrChange w:id="246" w:author="Daffa Tahta" w:date="2020-04-15T15:20:00Z">
            <w:rPr>
              <w:ins w:id="247" w:author="Daffa Tahta" w:date="2020-04-15T15:05:00Z"/>
              <w:rFonts w:ascii="Times New Roman" w:hAnsi="Times New Roman" w:cs="Times New Roman"/>
            </w:rPr>
          </w:rPrChange>
        </w:rPr>
      </w:pPr>
      <w:ins w:id="248" w:author="Daffa Tahta" w:date="2020-04-15T15:05:00Z">
        <w:r w:rsidRPr="008A278A">
          <w:rPr>
            <w:rFonts w:ascii="Courier New" w:hAnsi="Courier New" w:cs="Courier New"/>
            <w:rPrChange w:id="249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const [email, </w:t>
        </w:r>
        <w:proofErr w:type="spellStart"/>
        <w:r w:rsidRPr="008A278A">
          <w:rPr>
            <w:rFonts w:ascii="Courier New" w:hAnsi="Courier New" w:cs="Courier New"/>
            <w:rPrChange w:id="250" w:author="Daffa Tahta" w:date="2020-04-15T15:20:00Z">
              <w:rPr>
                <w:rFonts w:ascii="Times New Roman" w:hAnsi="Times New Roman" w:cs="Times New Roman"/>
              </w:rPr>
            </w:rPrChange>
          </w:rPr>
          <w:t>setEmail</w:t>
        </w:r>
        <w:proofErr w:type="spellEnd"/>
        <w:r w:rsidRPr="008A278A">
          <w:rPr>
            <w:rFonts w:ascii="Courier New" w:hAnsi="Courier New" w:cs="Courier New"/>
            <w:rPrChange w:id="251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] = </w:t>
        </w:r>
        <w:proofErr w:type="spellStart"/>
        <w:proofErr w:type="gramStart"/>
        <w:r w:rsidRPr="008A278A">
          <w:rPr>
            <w:rFonts w:ascii="Courier New" w:hAnsi="Courier New" w:cs="Courier New"/>
            <w:rPrChange w:id="252" w:author="Daffa Tahta" w:date="2020-04-15T15:20:00Z">
              <w:rPr>
                <w:rFonts w:ascii="Times New Roman" w:hAnsi="Times New Roman" w:cs="Times New Roman"/>
              </w:rPr>
            </w:rPrChange>
          </w:rPr>
          <w:t>useState</w:t>
        </w:r>
        <w:proofErr w:type="spellEnd"/>
        <w:r w:rsidRPr="008A278A">
          <w:rPr>
            <w:rFonts w:ascii="Courier New" w:hAnsi="Courier New" w:cs="Courier New"/>
            <w:rPrChange w:id="253" w:author="Daffa Tahta" w:date="2020-04-15T15:20:00Z">
              <w:rPr>
                <w:rFonts w:ascii="Times New Roman" w:hAnsi="Times New Roman" w:cs="Times New Roman"/>
              </w:rPr>
            </w:rPrChange>
          </w:rPr>
          <w:t>(</w:t>
        </w:r>
        <w:proofErr w:type="gramEnd"/>
        <w:r w:rsidRPr="008A278A">
          <w:rPr>
            <w:rFonts w:ascii="Courier New" w:hAnsi="Courier New" w:cs="Courier New"/>
            <w:rPrChange w:id="254" w:author="Daffa Tahta" w:date="2020-04-15T15:20:00Z">
              <w:rPr>
                <w:rFonts w:ascii="Times New Roman" w:hAnsi="Times New Roman" w:cs="Times New Roman"/>
              </w:rPr>
            </w:rPrChange>
          </w:rPr>
          <w:t>"");</w:t>
        </w:r>
      </w:ins>
    </w:p>
    <w:p w14:paraId="2AF47C20" w14:textId="77777777" w:rsidR="003B2E7F" w:rsidRPr="008A278A" w:rsidRDefault="003B2E7F" w:rsidP="003B2E7F">
      <w:pPr>
        <w:pStyle w:val="ListParagraph"/>
        <w:rPr>
          <w:ins w:id="255" w:author="Daffa Tahta" w:date="2020-04-15T15:05:00Z"/>
          <w:rFonts w:ascii="Courier New" w:hAnsi="Courier New" w:cs="Courier New"/>
          <w:rPrChange w:id="256" w:author="Daffa Tahta" w:date="2020-04-15T15:20:00Z">
            <w:rPr>
              <w:ins w:id="257" w:author="Daffa Tahta" w:date="2020-04-15T15:05:00Z"/>
              <w:rFonts w:ascii="Times New Roman" w:hAnsi="Times New Roman" w:cs="Times New Roman"/>
            </w:rPr>
          </w:rPrChange>
        </w:rPr>
      </w:pPr>
      <w:ins w:id="258" w:author="Daffa Tahta" w:date="2020-04-15T15:05:00Z">
        <w:r w:rsidRPr="008A278A">
          <w:rPr>
            <w:rFonts w:ascii="Courier New" w:hAnsi="Courier New" w:cs="Courier New"/>
            <w:rPrChange w:id="259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const [password, </w:t>
        </w:r>
        <w:proofErr w:type="spellStart"/>
        <w:r w:rsidRPr="008A278A">
          <w:rPr>
            <w:rFonts w:ascii="Courier New" w:hAnsi="Courier New" w:cs="Courier New"/>
            <w:rPrChange w:id="260" w:author="Daffa Tahta" w:date="2020-04-15T15:20:00Z">
              <w:rPr>
                <w:rFonts w:ascii="Times New Roman" w:hAnsi="Times New Roman" w:cs="Times New Roman"/>
              </w:rPr>
            </w:rPrChange>
          </w:rPr>
          <w:t>setPassword</w:t>
        </w:r>
        <w:proofErr w:type="spellEnd"/>
        <w:r w:rsidRPr="008A278A">
          <w:rPr>
            <w:rFonts w:ascii="Courier New" w:hAnsi="Courier New" w:cs="Courier New"/>
            <w:rPrChange w:id="261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] = </w:t>
        </w:r>
        <w:proofErr w:type="spellStart"/>
        <w:proofErr w:type="gramStart"/>
        <w:r w:rsidRPr="008A278A">
          <w:rPr>
            <w:rFonts w:ascii="Courier New" w:hAnsi="Courier New" w:cs="Courier New"/>
            <w:rPrChange w:id="262" w:author="Daffa Tahta" w:date="2020-04-15T15:20:00Z">
              <w:rPr>
                <w:rFonts w:ascii="Times New Roman" w:hAnsi="Times New Roman" w:cs="Times New Roman"/>
              </w:rPr>
            </w:rPrChange>
          </w:rPr>
          <w:t>useState</w:t>
        </w:r>
        <w:proofErr w:type="spellEnd"/>
        <w:r w:rsidRPr="008A278A">
          <w:rPr>
            <w:rFonts w:ascii="Courier New" w:hAnsi="Courier New" w:cs="Courier New"/>
            <w:rPrChange w:id="263" w:author="Daffa Tahta" w:date="2020-04-15T15:20:00Z">
              <w:rPr>
                <w:rFonts w:ascii="Times New Roman" w:hAnsi="Times New Roman" w:cs="Times New Roman"/>
              </w:rPr>
            </w:rPrChange>
          </w:rPr>
          <w:t>(</w:t>
        </w:r>
        <w:proofErr w:type="gramEnd"/>
        <w:r w:rsidRPr="008A278A">
          <w:rPr>
            <w:rFonts w:ascii="Courier New" w:hAnsi="Courier New" w:cs="Courier New"/>
            <w:rPrChange w:id="264" w:author="Daffa Tahta" w:date="2020-04-15T15:20:00Z">
              <w:rPr>
                <w:rFonts w:ascii="Times New Roman" w:hAnsi="Times New Roman" w:cs="Times New Roman"/>
              </w:rPr>
            </w:rPrChange>
          </w:rPr>
          <w:t>"");</w:t>
        </w:r>
      </w:ins>
    </w:p>
    <w:p w14:paraId="004A92F9" w14:textId="77777777" w:rsidR="003B2E7F" w:rsidRPr="008A278A" w:rsidRDefault="003B2E7F" w:rsidP="003B2E7F">
      <w:pPr>
        <w:pStyle w:val="ListParagraph"/>
        <w:rPr>
          <w:ins w:id="265" w:author="Daffa Tahta" w:date="2020-04-15T15:05:00Z"/>
          <w:rFonts w:ascii="Courier New" w:hAnsi="Courier New" w:cs="Courier New"/>
          <w:rPrChange w:id="266" w:author="Daffa Tahta" w:date="2020-04-15T15:20:00Z">
            <w:rPr>
              <w:ins w:id="267" w:author="Daffa Tahta" w:date="2020-04-15T15:05:00Z"/>
              <w:rFonts w:ascii="Times New Roman" w:hAnsi="Times New Roman" w:cs="Times New Roman"/>
            </w:rPr>
          </w:rPrChange>
        </w:rPr>
      </w:pPr>
      <w:ins w:id="268" w:author="Daffa Tahta" w:date="2020-04-15T15:05:00Z">
        <w:r w:rsidRPr="008A278A">
          <w:rPr>
            <w:rFonts w:ascii="Courier New" w:hAnsi="Courier New" w:cs="Courier New"/>
            <w:rPrChange w:id="269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const [error, </w:t>
        </w:r>
        <w:proofErr w:type="spellStart"/>
        <w:r w:rsidRPr="008A278A">
          <w:rPr>
            <w:rFonts w:ascii="Courier New" w:hAnsi="Courier New" w:cs="Courier New"/>
            <w:rPrChange w:id="270" w:author="Daffa Tahta" w:date="2020-04-15T15:20:00Z">
              <w:rPr>
                <w:rFonts w:ascii="Times New Roman" w:hAnsi="Times New Roman" w:cs="Times New Roman"/>
              </w:rPr>
            </w:rPrChange>
          </w:rPr>
          <w:t>setError</w:t>
        </w:r>
        <w:proofErr w:type="spellEnd"/>
        <w:r w:rsidRPr="008A278A">
          <w:rPr>
            <w:rFonts w:ascii="Courier New" w:hAnsi="Courier New" w:cs="Courier New"/>
            <w:rPrChange w:id="271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] = </w:t>
        </w:r>
        <w:proofErr w:type="spellStart"/>
        <w:proofErr w:type="gramStart"/>
        <w:r w:rsidRPr="008A278A">
          <w:rPr>
            <w:rFonts w:ascii="Courier New" w:hAnsi="Courier New" w:cs="Courier New"/>
            <w:rPrChange w:id="272" w:author="Daffa Tahta" w:date="2020-04-15T15:20:00Z">
              <w:rPr>
                <w:rFonts w:ascii="Times New Roman" w:hAnsi="Times New Roman" w:cs="Times New Roman"/>
              </w:rPr>
            </w:rPrChange>
          </w:rPr>
          <w:t>useState</w:t>
        </w:r>
        <w:proofErr w:type="spellEnd"/>
        <w:r w:rsidRPr="008A278A">
          <w:rPr>
            <w:rFonts w:ascii="Courier New" w:hAnsi="Courier New" w:cs="Courier New"/>
            <w:rPrChange w:id="273" w:author="Daffa Tahta" w:date="2020-04-15T15:20:00Z">
              <w:rPr>
                <w:rFonts w:ascii="Times New Roman" w:hAnsi="Times New Roman" w:cs="Times New Roman"/>
              </w:rPr>
            </w:rPrChange>
          </w:rPr>
          <w:t>(</w:t>
        </w:r>
        <w:proofErr w:type="gramEnd"/>
        <w:r w:rsidRPr="008A278A">
          <w:rPr>
            <w:rFonts w:ascii="Courier New" w:hAnsi="Courier New" w:cs="Courier New"/>
            <w:rPrChange w:id="274" w:author="Daffa Tahta" w:date="2020-04-15T15:20:00Z">
              <w:rPr>
                <w:rFonts w:ascii="Times New Roman" w:hAnsi="Times New Roman" w:cs="Times New Roman"/>
              </w:rPr>
            </w:rPrChange>
          </w:rPr>
          <w:t>"");</w:t>
        </w:r>
      </w:ins>
    </w:p>
    <w:p w14:paraId="47F5088A" w14:textId="77777777" w:rsidR="003B2E7F" w:rsidRPr="008A278A" w:rsidRDefault="003B2E7F" w:rsidP="003B2E7F">
      <w:pPr>
        <w:pStyle w:val="ListParagraph"/>
        <w:rPr>
          <w:ins w:id="275" w:author="Daffa Tahta" w:date="2020-04-15T15:05:00Z"/>
          <w:rFonts w:ascii="Courier New" w:hAnsi="Courier New" w:cs="Courier New"/>
          <w:rPrChange w:id="276" w:author="Daffa Tahta" w:date="2020-04-15T15:20:00Z">
            <w:rPr>
              <w:ins w:id="277" w:author="Daffa Tahta" w:date="2020-04-15T15:05:00Z"/>
              <w:rFonts w:ascii="Times New Roman" w:hAnsi="Times New Roman" w:cs="Times New Roman"/>
            </w:rPr>
          </w:rPrChange>
        </w:rPr>
      </w:pPr>
    </w:p>
    <w:p w14:paraId="1E5564D0" w14:textId="77777777" w:rsidR="003B2E7F" w:rsidRPr="008A278A" w:rsidRDefault="003B2E7F" w:rsidP="003B2E7F">
      <w:pPr>
        <w:pStyle w:val="ListParagraph"/>
        <w:rPr>
          <w:ins w:id="278" w:author="Daffa Tahta" w:date="2020-04-15T15:05:00Z"/>
          <w:rFonts w:ascii="Courier New" w:hAnsi="Courier New" w:cs="Courier New"/>
          <w:rPrChange w:id="279" w:author="Daffa Tahta" w:date="2020-04-15T15:20:00Z">
            <w:rPr>
              <w:ins w:id="280" w:author="Daffa Tahta" w:date="2020-04-15T15:05:00Z"/>
              <w:rFonts w:ascii="Times New Roman" w:hAnsi="Times New Roman" w:cs="Times New Roman"/>
            </w:rPr>
          </w:rPrChange>
        </w:rPr>
      </w:pPr>
      <w:ins w:id="281" w:author="Daffa Tahta" w:date="2020-04-15T15:05:00Z">
        <w:r w:rsidRPr="008A278A">
          <w:rPr>
            <w:rFonts w:ascii="Courier New" w:hAnsi="Courier New" w:cs="Courier New"/>
            <w:rPrChange w:id="282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const Auth = </w:t>
        </w:r>
        <w:proofErr w:type="spellStart"/>
        <w:proofErr w:type="gramStart"/>
        <w:r w:rsidRPr="008A278A">
          <w:rPr>
            <w:rFonts w:ascii="Courier New" w:hAnsi="Courier New" w:cs="Courier New"/>
            <w:rPrChange w:id="283" w:author="Daffa Tahta" w:date="2020-04-15T15:20:00Z">
              <w:rPr>
                <w:rFonts w:ascii="Times New Roman" w:hAnsi="Times New Roman" w:cs="Times New Roman"/>
              </w:rPr>
            </w:rPrChange>
          </w:rPr>
          <w:t>useContext</w:t>
        </w:r>
        <w:proofErr w:type="spellEnd"/>
        <w:r w:rsidRPr="008A278A">
          <w:rPr>
            <w:rFonts w:ascii="Courier New" w:hAnsi="Courier New" w:cs="Courier New"/>
            <w:rPrChange w:id="284" w:author="Daffa Tahta" w:date="2020-04-15T15:20:00Z">
              <w:rPr>
                <w:rFonts w:ascii="Times New Roman" w:hAnsi="Times New Roman" w:cs="Times New Roman"/>
              </w:rPr>
            </w:rPrChange>
          </w:rPr>
          <w:t>(</w:t>
        </w:r>
        <w:proofErr w:type="spellStart"/>
        <w:proofErr w:type="gramEnd"/>
        <w:r w:rsidRPr="008A278A">
          <w:rPr>
            <w:rFonts w:ascii="Courier New" w:hAnsi="Courier New" w:cs="Courier New"/>
            <w:rPrChange w:id="285" w:author="Daffa Tahta" w:date="2020-04-15T15:20:00Z">
              <w:rPr>
                <w:rFonts w:ascii="Times New Roman" w:hAnsi="Times New Roman" w:cs="Times New Roman"/>
              </w:rPr>
            </w:rPrChange>
          </w:rPr>
          <w:t>AuthContext</w:t>
        </w:r>
        <w:proofErr w:type="spellEnd"/>
        <w:r w:rsidRPr="008A278A">
          <w:rPr>
            <w:rFonts w:ascii="Courier New" w:hAnsi="Courier New" w:cs="Courier New"/>
            <w:rPrChange w:id="286" w:author="Daffa Tahta" w:date="2020-04-15T15:20:00Z">
              <w:rPr>
                <w:rFonts w:ascii="Times New Roman" w:hAnsi="Times New Roman" w:cs="Times New Roman"/>
              </w:rPr>
            </w:rPrChange>
          </w:rPr>
          <w:t>);</w:t>
        </w:r>
      </w:ins>
    </w:p>
    <w:p w14:paraId="4D0936C9" w14:textId="77777777" w:rsidR="003B2E7F" w:rsidRPr="008A278A" w:rsidRDefault="003B2E7F" w:rsidP="003B2E7F">
      <w:pPr>
        <w:pStyle w:val="ListParagraph"/>
        <w:rPr>
          <w:ins w:id="287" w:author="Daffa Tahta" w:date="2020-04-15T15:05:00Z"/>
          <w:rFonts w:ascii="Courier New" w:hAnsi="Courier New" w:cs="Courier New"/>
          <w:rPrChange w:id="288" w:author="Daffa Tahta" w:date="2020-04-15T15:20:00Z">
            <w:rPr>
              <w:ins w:id="289" w:author="Daffa Tahta" w:date="2020-04-15T15:05:00Z"/>
              <w:rFonts w:ascii="Times New Roman" w:hAnsi="Times New Roman" w:cs="Times New Roman"/>
            </w:rPr>
          </w:rPrChange>
        </w:rPr>
      </w:pPr>
      <w:ins w:id="290" w:author="Daffa Tahta" w:date="2020-04-15T15:05:00Z">
        <w:r w:rsidRPr="008A278A">
          <w:rPr>
            <w:rFonts w:ascii="Courier New" w:hAnsi="Courier New" w:cs="Courier New"/>
            <w:rPrChange w:id="291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const </w:t>
        </w:r>
        <w:proofErr w:type="spellStart"/>
        <w:r w:rsidRPr="008A278A">
          <w:rPr>
            <w:rFonts w:ascii="Courier New" w:hAnsi="Courier New" w:cs="Courier New"/>
            <w:rPrChange w:id="292" w:author="Daffa Tahta" w:date="2020-04-15T15:20:00Z">
              <w:rPr>
                <w:rFonts w:ascii="Times New Roman" w:hAnsi="Times New Roman" w:cs="Times New Roman"/>
              </w:rPr>
            </w:rPrChange>
          </w:rPr>
          <w:t>handleForm</w:t>
        </w:r>
        <w:proofErr w:type="spellEnd"/>
        <w:r w:rsidRPr="008A278A">
          <w:rPr>
            <w:rFonts w:ascii="Courier New" w:hAnsi="Courier New" w:cs="Courier New"/>
            <w:rPrChange w:id="293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= (e) =&gt; {</w:t>
        </w:r>
      </w:ins>
    </w:p>
    <w:p w14:paraId="758791D6" w14:textId="77777777" w:rsidR="003B2E7F" w:rsidRPr="008A278A" w:rsidRDefault="003B2E7F" w:rsidP="003B2E7F">
      <w:pPr>
        <w:pStyle w:val="ListParagraph"/>
        <w:rPr>
          <w:ins w:id="294" w:author="Daffa Tahta" w:date="2020-04-15T15:05:00Z"/>
          <w:rFonts w:ascii="Courier New" w:hAnsi="Courier New" w:cs="Courier New"/>
          <w:rPrChange w:id="295" w:author="Daffa Tahta" w:date="2020-04-15T15:20:00Z">
            <w:rPr>
              <w:ins w:id="296" w:author="Daffa Tahta" w:date="2020-04-15T15:05:00Z"/>
              <w:rFonts w:ascii="Times New Roman" w:hAnsi="Times New Roman" w:cs="Times New Roman"/>
            </w:rPr>
          </w:rPrChange>
        </w:rPr>
      </w:pPr>
      <w:ins w:id="297" w:author="Daffa Tahta" w:date="2020-04-15T15:05:00Z">
        <w:r w:rsidRPr="008A278A">
          <w:rPr>
            <w:rFonts w:ascii="Courier New" w:hAnsi="Courier New" w:cs="Courier New"/>
            <w:rPrChange w:id="298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</w:t>
        </w:r>
        <w:proofErr w:type="spellStart"/>
        <w:proofErr w:type="gramStart"/>
        <w:r w:rsidRPr="008A278A">
          <w:rPr>
            <w:rFonts w:ascii="Courier New" w:hAnsi="Courier New" w:cs="Courier New"/>
            <w:rPrChange w:id="299" w:author="Daffa Tahta" w:date="2020-04-15T15:20:00Z">
              <w:rPr>
                <w:rFonts w:ascii="Times New Roman" w:hAnsi="Times New Roman" w:cs="Times New Roman"/>
              </w:rPr>
            </w:rPrChange>
          </w:rPr>
          <w:t>e.preventDefault</w:t>
        </w:r>
        <w:proofErr w:type="spellEnd"/>
        <w:proofErr w:type="gramEnd"/>
        <w:r w:rsidRPr="008A278A">
          <w:rPr>
            <w:rFonts w:ascii="Courier New" w:hAnsi="Courier New" w:cs="Courier New"/>
            <w:rPrChange w:id="300" w:author="Daffa Tahta" w:date="2020-04-15T15:20:00Z">
              <w:rPr>
                <w:rFonts w:ascii="Times New Roman" w:hAnsi="Times New Roman" w:cs="Times New Roman"/>
              </w:rPr>
            </w:rPrChange>
          </w:rPr>
          <w:t>();</w:t>
        </w:r>
      </w:ins>
    </w:p>
    <w:p w14:paraId="6CF2B042" w14:textId="77777777" w:rsidR="003B2E7F" w:rsidRPr="008A278A" w:rsidRDefault="003B2E7F" w:rsidP="003B2E7F">
      <w:pPr>
        <w:pStyle w:val="ListParagraph"/>
        <w:rPr>
          <w:ins w:id="301" w:author="Daffa Tahta" w:date="2020-04-15T15:05:00Z"/>
          <w:rFonts w:ascii="Courier New" w:hAnsi="Courier New" w:cs="Courier New"/>
          <w:rPrChange w:id="302" w:author="Daffa Tahta" w:date="2020-04-15T15:20:00Z">
            <w:rPr>
              <w:ins w:id="303" w:author="Daffa Tahta" w:date="2020-04-15T15:05:00Z"/>
              <w:rFonts w:ascii="Times New Roman" w:hAnsi="Times New Roman" w:cs="Times New Roman"/>
            </w:rPr>
          </w:rPrChange>
        </w:rPr>
      </w:pPr>
      <w:ins w:id="304" w:author="Daffa Tahta" w:date="2020-04-15T15:05:00Z">
        <w:r w:rsidRPr="008A278A">
          <w:rPr>
            <w:rFonts w:ascii="Courier New" w:hAnsi="Courier New" w:cs="Courier New"/>
            <w:rPrChange w:id="305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firebase</w:t>
        </w:r>
      </w:ins>
    </w:p>
    <w:p w14:paraId="3560B502" w14:textId="77777777" w:rsidR="003B2E7F" w:rsidRPr="008A278A" w:rsidRDefault="003B2E7F" w:rsidP="003B2E7F">
      <w:pPr>
        <w:pStyle w:val="ListParagraph"/>
        <w:rPr>
          <w:ins w:id="306" w:author="Daffa Tahta" w:date="2020-04-15T15:05:00Z"/>
          <w:rFonts w:ascii="Courier New" w:hAnsi="Courier New" w:cs="Courier New"/>
          <w:rPrChange w:id="307" w:author="Daffa Tahta" w:date="2020-04-15T15:20:00Z">
            <w:rPr>
              <w:ins w:id="308" w:author="Daffa Tahta" w:date="2020-04-15T15:05:00Z"/>
              <w:rFonts w:ascii="Times New Roman" w:hAnsi="Times New Roman" w:cs="Times New Roman"/>
            </w:rPr>
          </w:rPrChange>
        </w:rPr>
      </w:pPr>
      <w:ins w:id="309" w:author="Daffa Tahta" w:date="2020-04-15T15:05:00Z">
        <w:r w:rsidRPr="008A278A">
          <w:rPr>
            <w:rFonts w:ascii="Courier New" w:hAnsi="Courier New" w:cs="Courier New"/>
            <w:rPrChange w:id="310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</w:t>
        </w:r>
        <w:proofErr w:type="gramStart"/>
        <w:r w:rsidRPr="008A278A">
          <w:rPr>
            <w:rFonts w:ascii="Courier New" w:hAnsi="Courier New" w:cs="Courier New"/>
            <w:rPrChange w:id="311" w:author="Daffa Tahta" w:date="2020-04-15T15:20:00Z">
              <w:rPr>
                <w:rFonts w:ascii="Times New Roman" w:hAnsi="Times New Roman" w:cs="Times New Roman"/>
              </w:rPr>
            </w:rPrChange>
          </w:rPr>
          <w:t>.auth</w:t>
        </w:r>
        <w:proofErr w:type="gramEnd"/>
        <w:r w:rsidRPr="008A278A">
          <w:rPr>
            <w:rFonts w:ascii="Courier New" w:hAnsi="Courier New" w:cs="Courier New"/>
            <w:rPrChange w:id="312" w:author="Daffa Tahta" w:date="2020-04-15T15:20:00Z">
              <w:rPr>
                <w:rFonts w:ascii="Times New Roman" w:hAnsi="Times New Roman" w:cs="Times New Roman"/>
              </w:rPr>
            </w:rPrChange>
          </w:rPr>
          <w:t>()</w:t>
        </w:r>
      </w:ins>
    </w:p>
    <w:p w14:paraId="5A0CF042" w14:textId="77777777" w:rsidR="003B2E7F" w:rsidRPr="008A278A" w:rsidRDefault="003B2E7F" w:rsidP="003B2E7F">
      <w:pPr>
        <w:pStyle w:val="ListParagraph"/>
        <w:rPr>
          <w:ins w:id="313" w:author="Daffa Tahta" w:date="2020-04-15T15:05:00Z"/>
          <w:rFonts w:ascii="Courier New" w:hAnsi="Courier New" w:cs="Courier New"/>
          <w:rPrChange w:id="314" w:author="Daffa Tahta" w:date="2020-04-15T15:20:00Z">
            <w:rPr>
              <w:ins w:id="315" w:author="Daffa Tahta" w:date="2020-04-15T15:05:00Z"/>
              <w:rFonts w:ascii="Times New Roman" w:hAnsi="Times New Roman" w:cs="Times New Roman"/>
            </w:rPr>
          </w:rPrChange>
        </w:rPr>
      </w:pPr>
      <w:ins w:id="316" w:author="Daffa Tahta" w:date="2020-04-15T15:05:00Z">
        <w:r w:rsidRPr="008A278A">
          <w:rPr>
            <w:rFonts w:ascii="Courier New" w:hAnsi="Courier New" w:cs="Courier New"/>
            <w:rPrChange w:id="317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</w:t>
        </w:r>
        <w:proofErr w:type="gramStart"/>
        <w:r w:rsidRPr="008A278A">
          <w:rPr>
            <w:rFonts w:ascii="Courier New" w:hAnsi="Courier New" w:cs="Courier New"/>
            <w:rPrChange w:id="318" w:author="Daffa Tahta" w:date="2020-04-15T15:20:00Z">
              <w:rPr>
                <w:rFonts w:ascii="Times New Roman" w:hAnsi="Times New Roman" w:cs="Times New Roman"/>
              </w:rPr>
            </w:rPrChange>
          </w:rPr>
          <w:t>.</w:t>
        </w:r>
        <w:proofErr w:type="spellStart"/>
        <w:r w:rsidRPr="008A278A">
          <w:rPr>
            <w:rFonts w:ascii="Courier New" w:hAnsi="Courier New" w:cs="Courier New"/>
            <w:rPrChange w:id="319" w:author="Daffa Tahta" w:date="2020-04-15T15:20:00Z">
              <w:rPr>
                <w:rFonts w:ascii="Times New Roman" w:hAnsi="Times New Roman" w:cs="Times New Roman"/>
              </w:rPr>
            </w:rPrChange>
          </w:rPr>
          <w:t>signInWithEmailAndPassword</w:t>
        </w:r>
        <w:proofErr w:type="spellEnd"/>
        <w:proofErr w:type="gramEnd"/>
        <w:r w:rsidRPr="008A278A">
          <w:rPr>
            <w:rFonts w:ascii="Courier New" w:hAnsi="Courier New" w:cs="Courier New"/>
            <w:rPrChange w:id="320" w:author="Daffa Tahta" w:date="2020-04-15T15:20:00Z">
              <w:rPr>
                <w:rFonts w:ascii="Times New Roman" w:hAnsi="Times New Roman" w:cs="Times New Roman"/>
              </w:rPr>
            </w:rPrChange>
          </w:rPr>
          <w:t>(email, password)</w:t>
        </w:r>
      </w:ins>
    </w:p>
    <w:p w14:paraId="3D69E859" w14:textId="77777777" w:rsidR="003B2E7F" w:rsidRPr="008A278A" w:rsidRDefault="003B2E7F" w:rsidP="003B2E7F">
      <w:pPr>
        <w:pStyle w:val="ListParagraph"/>
        <w:rPr>
          <w:ins w:id="321" w:author="Daffa Tahta" w:date="2020-04-15T15:05:00Z"/>
          <w:rFonts w:ascii="Courier New" w:hAnsi="Courier New" w:cs="Courier New"/>
          <w:rPrChange w:id="322" w:author="Daffa Tahta" w:date="2020-04-15T15:20:00Z">
            <w:rPr>
              <w:ins w:id="323" w:author="Daffa Tahta" w:date="2020-04-15T15:05:00Z"/>
              <w:rFonts w:ascii="Times New Roman" w:hAnsi="Times New Roman" w:cs="Times New Roman"/>
            </w:rPr>
          </w:rPrChange>
        </w:rPr>
      </w:pPr>
      <w:ins w:id="324" w:author="Daffa Tahta" w:date="2020-04-15T15:05:00Z">
        <w:r w:rsidRPr="008A278A">
          <w:rPr>
            <w:rFonts w:ascii="Courier New" w:hAnsi="Courier New" w:cs="Courier New"/>
            <w:rPrChange w:id="325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</w:t>
        </w:r>
        <w:proofErr w:type="gramStart"/>
        <w:r w:rsidRPr="008A278A">
          <w:rPr>
            <w:rFonts w:ascii="Courier New" w:hAnsi="Courier New" w:cs="Courier New"/>
            <w:rPrChange w:id="326" w:author="Daffa Tahta" w:date="2020-04-15T15:20:00Z">
              <w:rPr>
                <w:rFonts w:ascii="Times New Roman" w:hAnsi="Times New Roman" w:cs="Times New Roman"/>
              </w:rPr>
            </w:rPrChange>
          </w:rPr>
          <w:t>.then</w:t>
        </w:r>
        <w:proofErr w:type="gramEnd"/>
        <w:r w:rsidRPr="008A278A">
          <w:rPr>
            <w:rFonts w:ascii="Courier New" w:hAnsi="Courier New" w:cs="Courier New"/>
            <w:rPrChange w:id="327" w:author="Daffa Tahta" w:date="2020-04-15T15:20:00Z">
              <w:rPr>
                <w:rFonts w:ascii="Times New Roman" w:hAnsi="Times New Roman" w:cs="Times New Roman"/>
              </w:rPr>
            </w:rPrChange>
          </w:rPr>
          <w:t>((res) =&gt; {</w:t>
        </w:r>
      </w:ins>
    </w:p>
    <w:p w14:paraId="2303660A" w14:textId="77777777" w:rsidR="003B2E7F" w:rsidRPr="008A278A" w:rsidRDefault="003B2E7F" w:rsidP="003B2E7F">
      <w:pPr>
        <w:pStyle w:val="ListParagraph"/>
        <w:rPr>
          <w:ins w:id="328" w:author="Daffa Tahta" w:date="2020-04-15T15:05:00Z"/>
          <w:rFonts w:ascii="Courier New" w:hAnsi="Courier New" w:cs="Courier New"/>
          <w:rPrChange w:id="329" w:author="Daffa Tahta" w:date="2020-04-15T15:20:00Z">
            <w:rPr>
              <w:ins w:id="330" w:author="Daffa Tahta" w:date="2020-04-15T15:05:00Z"/>
              <w:rFonts w:ascii="Times New Roman" w:hAnsi="Times New Roman" w:cs="Times New Roman"/>
            </w:rPr>
          </w:rPrChange>
        </w:rPr>
      </w:pPr>
      <w:ins w:id="331" w:author="Daffa Tahta" w:date="2020-04-15T15:05:00Z">
        <w:r w:rsidRPr="008A278A">
          <w:rPr>
            <w:rFonts w:ascii="Courier New" w:hAnsi="Courier New" w:cs="Courier New"/>
            <w:rPrChange w:id="332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  if (</w:t>
        </w:r>
        <w:proofErr w:type="spellStart"/>
        <w:r w:rsidRPr="008A278A">
          <w:rPr>
            <w:rFonts w:ascii="Courier New" w:hAnsi="Courier New" w:cs="Courier New"/>
            <w:rPrChange w:id="333" w:author="Daffa Tahta" w:date="2020-04-15T15:20:00Z">
              <w:rPr>
                <w:rFonts w:ascii="Times New Roman" w:hAnsi="Times New Roman" w:cs="Times New Roman"/>
              </w:rPr>
            </w:rPrChange>
          </w:rPr>
          <w:t>res.user</w:t>
        </w:r>
        <w:proofErr w:type="spellEnd"/>
        <w:r w:rsidRPr="008A278A">
          <w:rPr>
            <w:rFonts w:ascii="Courier New" w:hAnsi="Courier New" w:cs="Courier New"/>
            <w:rPrChange w:id="334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) </w:t>
        </w:r>
        <w:proofErr w:type="spellStart"/>
        <w:r w:rsidRPr="008A278A">
          <w:rPr>
            <w:rFonts w:ascii="Courier New" w:hAnsi="Courier New" w:cs="Courier New"/>
            <w:rPrChange w:id="335" w:author="Daffa Tahta" w:date="2020-04-15T15:20:00Z">
              <w:rPr>
                <w:rFonts w:ascii="Times New Roman" w:hAnsi="Times New Roman" w:cs="Times New Roman"/>
              </w:rPr>
            </w:rPrChange>
          </w:rPr>
          <w:t>Auth.setLoggedIn</w:t>
        </w:r>
        <w:proofErr w:type="spellEnd"/>
        <w:r w:rsidRPr="008A278A">
          <w:rPr>
            <w:rFonts w:ascii="Courier New" w:hAnsi="Courier New" w:cs="Courier New"/>
            <w:rPrChange w:id="336" w:author="Daffa Tahta" w:date="2020-04-15T15:20:00Z">
              <w:rPr>
                <w:rFonts w:ascii="Times New Roman" w:hAnsi="Times New Roman" w:cs="Times New Roman"/>
              </w:rPr>
            </w:rPrChange>
          </w:rPr>
          <w:t>(true);</w:t>
        </w:r>
      </w:ins>
    </w:p>
    <w:p w14:paraId="546E60F4" w14:textId="77777777" w:rsidR="003B2E7F" w:rsidRPr="008A278A" w:rsidRDefault="003B2E7F" w:rsidP="003B2E7F">
      <w:pPr>
        <w:pStyle w:val="ListParagraph"/>
        <w:rPr>
          <w:ins w:id="337" w:author="Daffa Tahta" w:date="2020-04-15T15:05:00Z"/>
          <w:rFonts w:ascii="Courier New" w:hAnsi="Courier New" w:cs="Courier New"/>
          <w:rPrChange w:id="338" w:author="Daffa Tahta" w:date="2020-04-15T15:20:00Z">
            <w:rPr>
              <w:ins w:id="339" w:author="Daffa Tahta" w:date="2020-04-15T15:05:00Z"/>
              <w:rFonts w:ascii="Times New Roman" w:hAnsi="Times New Roman" w:cs="Times New Roman"/>
            </w:rPr>
          </w:rPrChange>
        </w:rPr>
      </w:pPr>
      <w:ins w:id="340" w:author="Daffa Tahta" w:date="2020-04-15T15:05:00Z">
        <w:r w:rsidRPr="008A278A">
          <w:rPr>
            <w:rFonts w:ascii="Courier New" w:hAnsi="Courier New" w:cs="Courier New"/>
            <w:rPrChange w:id="341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})</w:t>
        </w:r>
      </w:ins>
    </w:p>
    <w:p w14:paraId="298A49E2" w14:textId="77777777" w:rsidR="003B2E7F" w:rsidRPr="008A278A" w:rsidRDefault="003B2E7F" w:rsidP="003B2E7F">
      <w:pPr>
        <w:pStyle w:val="ListParagraph"/>
        <w:rPr>
          <w:ins w:id="342" w:author="Daffa Tahta" w:date="2020-04-15T15:05:00Z"/>
          <w:rFonts w:ascii="Courier New" w:hAnsi="Courier New" w:cs="Courier New"/>
          <w:rPrChange w:id="343" w:author="Daffa Tahta" w:date="2020-04-15T15:20:00Z">
            <w:rPr>
              <w:ins w:id="344" w:author="Daffa Tahta" w:date="2020-04-15T15:05:00Z"/>
              <w:rFonts w:ascii="Times New Roman" w:hAnsi="Times New Roman" w:cs="Times New Roman"/>
            </w:rPr>
          </w:rPrChange>
        </w:rPr>
      </w:pPr>
      <w:ins w:id="345" w:author="Daffa Tahta" w:date="2020-04-15T15:05:00Z">
        <w:r w:rsidRPr="008A278A">
          <w:rPr>
            <w:rFonts w:ascii="Courier New" w:hAnsi="Courier New" w:cs="Courier New"/>
            <w:rPrChange w:id="346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</w:t>
        </w:r>
        <w:proofErr w:type="gramStart"/>
        <w:r w:rsidRPr="008A278A">
          <w:rPr>
            <w:rFonts w:ascii="Courier New" w:hAnsi="Courier New" w:cs="Courier New"/>
            <w:rPrChange w:id="347" w:author="Daffa Tahta" w:date="2020-04-15T15:20:00Z">
              <w:rPr>
                <w:rFonts w:ascii="Times New Roman" w:hAnsi="Times New Roman" w:cs="Times New Roman"/>
              </w:rPr>
            </w:rPrChange>
          </w:rPr>
          <w:t>.catch</w:t>
        </w:r>
        <w:proofErr w:type="gramEnd"/>
        <w:r w:rsidRPr="008A278A">
          <w:rPr>
            <w:rFonts w:ascii="Courier New" w:hAnsi="Courier New" w:cs="Courier New"/>
            <w:rPrChange w:id="348" w:author="Daffa Tahta" w:date="2020-04-15T15:20:00Z">
              <w:rPr>
                <w:rFonts w:ascii="Times New Roman" w:hAnsi="Times New Roman" w:cs="Times New Roman"/>
              </w:rPr>
            </w:rPrChange>
          </w:rPr>
          <w:t>((e) =&gt; {</w:t>
        </w:r>
      </w:ins>
    </w:p>
    <w:p w14:paraId="39412364" w14:textId="77777777" w:rsidR="003B2E7F" w:rsidRPr="008A278A" w:rsidRDefault="003B2E7F" w:rsidP="003B2E7F">
      <w:pPr>
        <w:pStyle w:val="ListParagraph"/>
        <w:rPr>
          <w:ins w:id="349" w:author="Daffa Tahta" w:date="2020-04-15T15:05:00Z"/>
          <w:rFonts w:ascii="Courier New" w:hAnsi="Courier New" w:cs="Courier New"/>
          <w:rPrChange w:id="350" w:author="Daffa Tahta" w:date="2020-04-15T15:20:00Z">
            <w:rPr>
              <w:ins w:id="351" w:author="Daffa Tahta" w:date="2020-04-15T15:05:00Z"/>
              <w:rFonts w:ascii="Times New Roman" w:hAnsi="Times New Roman" w:cs="Times New Roman"/>
            </w:rPr>
          </w:rPrChange>
        </w:rPr>
      </w:pPr>
      <w:ins w:id="352" w:author="Daffa Tahta" w:date="2020-04-15T15:05:00Z">
        <w:r w:rsidRPr="008A278A">
          <w:rPr>
            <w:rFonts w:ascii="Courier New" w:hAnsi="Courier New" w:cs="Courier New"/>
            <w:rPrChange w:id="353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  </w:t>
        </w:r>
        <w:proofErr w:type="spellStart"/>
        <w:r w:rsidRPr="008A278A">
          <w:rPr>
            <w:rFonts w:ascii="Courier New" w:hAnsi="Courier New" w:cs="Courier New"/>
            <w:rPrChange w:id="354" w:author="Daffa Tahta" w:date="2020-04-15T15:20:00Z">
              <w:rPr>
                <w:rFonts w:ascii="Times New Roman" w:hAnsi="Times New Roman" w:cs="Times New Roman"/>
              </w:rPr>
            </w:rPrChange>
          </w:rPr>
          <w:t>setError</w:t>
        </w:r>
        <w:proofErr w:type="spellEnd"/>
        <w:r w:rsidRPr="008A278A">
          <w:rPr>
            <w:rFonts w:ascii="Courier New" w:hAnsi="Courier New" w:cs="Courier New"/>
            <w:rPrChange w:id="355" w:author="Daffa Tahta" w:date="2020-04-15T15:20:00Z">
              <w:rPr>
                <w:rFonts w:ascii="Times New Roman" w:hAnsi="Times New Roman" w:cs="Times New Roman"/>
              </w:rPr>
            </w:rPrChange>
          </w:rPr>
          <w:t>(</w:t>
        </w:r>
        <w:proofErr w:type="spellStart"/>
        <w:proofErr w:type="gramStart"/>
        <w:r w:rsidRPr="008A278A">
          <w:rPr>
            <w:rFonts w:ascii="Courier New" w:hAnsi="Courier New" w:cs="Courier New"/>
            <w:rPrChange w:id="356" w:author="Daffa Tahta" w:date="2020-04-15T15:20:00Z">
              <w:rPr>
                <w:rFonts w:ascii="Times New Roman" w:hAnsi="Times New Roman" w:cs="Times New Roman"/>
              </w:rPr>
            </w:rPrChange>
          </w:rPr>
          <w:t>e.message</w:t>
        </w:r>
        <w:proofErr w:type="spellEnd"/>
        <w:proofErr w:type="gramEnd"/>
        <w:r w:rsidRPr="008A278A">
          <w:rPr>
            <w:rFonts w:ascii="Courier New" w:hAnsi="Courier New" w:cs="Courier New"/>
            <w:rPrChange w:id="357" w:author="Daffa Tahta" w:date="2020-04-15T15:20:00Z">
              <w:rPr>
                <w:rFonts w:ascii="Times New Roman" w:hAnsi="Times New Roman" w:cs="Times New Roman"/>
              </w:rPr>
            </w:rPrChange>
          </w:rPr>
          <w:t>);</w:t>
        </w:r>
      </w:ins>
    </w:p>
    <w:p w14:paraId="12F78753" w14:textId="77777777" w:rsidR="003B2E7F" w:rsidRPr="008A278A" w:rsidRDefault="003B2E7F" w:rsidP="003B2E7F">
      <w:pPr>
        <w:pStyle w:val="ListParagraph"/>
        <w:rPr>
          <w:ins w:id="358" w:author="Daffa Tahta" w:date="2020-04-15T15:05:00Z"/>
          <w:rFonts w:ascii="Courier New" w:hAnsi="Courier New" w:cs="Courier New"/>
          <w:rPrChange w:id="359" w:author="Daffa Tahta" w:date="2020-04-15T15:20:00Z">
            <w:rPr>
              <w:ins w:id="360" w:author="Daffa Tahta" w:date="2020-04-15T15:05:00Z"/>
              <w:rFonts w:ascii="Times New Roman" w:hAnsi="Times New Roman" w:cs="Times New Roman"/>
            </w:rPr>
          </w:rPrChange>
        </w:rPr>
      </w:pPr>
      <w:ins w:id="361" w:author="Daffa Tahta" w:date="2020-04-15T15:05:00Z">
        <w:r w:rsidRPr="008A278A">
          <w:rPr>
            <w:rFonts w:ascii="Courier New" w:hAnsi="Courier New" w:cs="Courier New"/>
            <w:rPrChange w:id="362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});</w:t>
        </w:r>
      </w:ins>
    </w:p>
    <w:p w14:paraId="3D0F4661" w14:textId="77777777" w:rsidR="003B2E7F" w:rsidRPr="008A278A" w:rsidRDefault="003B2E7F" w:rsidP="003B2E7F">
      <w:pPr>
        <w:pStyle w:val="ListParagraph"/>
        <w:rPr>
          <w:ins w:id="363" w:author="Daffa Tahta" w:date="2020-04-15T15:05:00Z"/>
          <w:rFonts w:ascii="Courier New" w:hAnsi="Courier New" w:cs="Courier New"/>
          <w:rPrChange w:id="364" w:author="Daffa Tahta" w:date="2020-04-15T15:20:00Z">
            <w:rPr>
              <w:ins w:id="365" w:author="Daffa Tahta" w:date="2020-04-15T15:05:00Z"/>
              <w:rFonts w:ascii="Times New Roman" w:hAnsi="Times New Roman" w:cs="Times New Roman"/>
            </w:rPr>
          </w:rPrChange>
        </w:rPr>
      </w:pPr>
      <w:ins w:id="366" w:author="Daffa Tahta" w:date="2020-04-15T15:05:00Z">
        <w:r w:rsidRPr="008A278A">
          <w:rPr>
            <w:rFonts w:ascii="Courier New" w:hAnsi="Courier New" w:cs="Courier New"/>
            <w:rPrChange w:id="367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};</w:t>
        </w:r>
      </w:ins>
    </w:p>
    <w:p w14:paraId="0E0BDF2B" w14:textId="77777777" w:rsidR="003B2E7F" w:rsidRPr="008A278A" w:rsidRDefault="003B2E7F" w:rsidP="003B2E7F">
      <w:pPr>
        <w:pStyle w:val="ListParagraph"/>
        <w:rPr>
          <w:ins w:id="368" w:author="Daffa Tahta" w:date="2020-04-15T15:05:00Z"/>
          <w:rFonts w:ascii="Courier New" w:hAnsi="Courier New" w:cs="Courier New"/>
          <w:rPrChange w:id="369" w:author="Daffa Tahta" w:date="2020-04-15T15:20:00Z">
            <w:rPr>
              <w:ins w:id="370" w:author="Daffa Tahta" w:date="2020-04-15T15:05:00Z"/>
              <w:rFonts w:ascii="Times New Roman" w:hAnsi="Times New Roman" w:cs="Times New Roman"/>
            </w:rPr>
          </w:rPrChange>
        </w:rPr>
      </w:pPr>
    </w:p>
    <w:p w14:paraId="787D259F" w14:textId="77777777" w:rsidR="003B2E7F" w:rsidRPr="008A278A" w:rsidRDefault="003B2E7F" w:rsidP="003B2E7F">
      <w:pPr>
        <w:pStyle w:val="ListParagraph"/>
        <w:rPr>
          <w:ins w:id="371" w:author="Daffa Tahta" w:date="2020-04-15T15:05:00Z"/>
          <w:rFonts w:ascii="Courier New" w:hAnsi="Courier New" w:cs="Courier New"/>
          <w:rPrChange w:id="372" w:author="Daffa Tahta" w:date="2020-04-15T15:20:00Z">
            <w:rPr>
              <w:ins w:id="373" w:author="Daffa Tahta" w:date="2020-04-15T15:05:00Z"/>
              <w:rFonts w:ascii="Times New Roman" w:hAnsi="Times New Roman" w:cs="Times New Roman"/>
            </w:rPr>
          </w:rPrChange>
        </w:rPr>
      </w:pPr>
      <w:ins w:id="374" w:author="Daffa Tahta" w:date="2020-04-15T15:05:00Z">
        <w:r w:rsidRPr="008A278A">
          <w:rPr>
            <w:rFonts w:ascii="Courier New" w:hAnsi="Courier New" w:cs="Courier New"/>
            <w:rPrChange w:id="375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return (</w:t>
        </w:r>
      </w:ins>
    </w:p>
    <w:p w14:paraId="74193D05" w14:textId="77777777" w:rsidR="003B2E7F" w:rsidRPr="008A278A" w:rsidRDefault="003B2E7F" w:rsidP="003B2E7F">
      <w:pPr>
        <w:pStyle w:val="ListParagraph"/>
        <w:rPr>
          <w:ins w:id="376" w:author="Daffa Tahta" w:date="2020-04-15T15:05:00Z"/>
          <w:rFonts w:ascii="Courier New" w:hAnsi="Courier New" w:cs="Courier New"/>
          <w:rPrChange w:id="377" w:author="Daffa Tahta" w:date="2020-04-15T15:20:00Z">
            <w:rPr>
              <w:ins w:id="378" w:author="Daffa Tahta" w:date="2020-04-15T15:05:00Z"/>
              <w:rFonts w:ascii="Times New Roman" w:hAnsi="Times New Roman" w:cs="Times New Roman"/>
            </w:rPr>
          </w:rPrChange>
        </w:rPr>
      </w:pPr>
      <w:ins w:id="379" w:author="Daffa Tahta" w:date="2020-04-15T15:05:00Z">
        <w:r w:rsidRPr="008A278A">
          <w:rPr>
            <w:rFonts w:ascii="Courier New" w:hAnsi="Courier New" w:cs="Courier New"/>
            <w:rPrChange w:id="380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&lt;div&gt;</w:t>
        </w:r>
      </w:ins>
    </w:p>
    <w:p w14:paraId="0746D731" w14:textId="77777777" w:rsidR="003B2E7F" w:rsidRPr="008A278A" w:rsidRDefault="003B2E7F" w:rsidP="003B2E7F">
      <w:pPr>
        <w:pStyle w:val="ListParagraph"/>
        <w:rPr>
          <w:ins w:id="381" w:author="Daffa Tahta" w:date="2020-04-15T15:05:00Z"/>
          <w:rFonts w:ascii="Courier New" w:hAnsi="Courier New" w:cs="Courier New"/>
          <w:rPrChange w:id="382" w:author="Daffa Tahta" w:date="2020-04-15T15:20:00Z">
            <w:rPr>
              <w:ins w:id="383" w:author="Daffa Tahta" w:date="2020-04-15T15:05:00Z"/>
              <w:rFonts w:ascii="Times New Roman" w:hAnsi="Times New Roman" w:cs="Times New Roman"/>
            </w:rPr>
          </w:rPrChange>
        </w:rPr>
      </w:pPr>
      <w:ins w:id="384" w:author="Daffa Tahta" w:date="2020-04-15T15:05:00Z">
        <w:r w:rsidRPr="008A278A">
          <w:rPr>
            <w:rFonts w:ascii="Courier New" w:hAnsi="Courier New" w:cs="Courier New"/>
            <w:rPrChange w:id="385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&lt;h1&gt;Login&lt;/h1&gt;</w:t>
        </w:r>
      </w:ins>
    </w:p>
    <w:p w14:paraId="43BA1558" w14:textId="77777777" w:rsidR="003B2E7F" w:rsidRPr="008A278A" w:rsidRDefault="003B2E7F" w:rsidP="003B2E7F">
      <w:pPr>
        <w:pStyle w:val="ListParagraph"/>
        <w:rPr>
          <w:ins w:id="386" w:author="Daffa Tahta" w:date="2020-04-15T15:05:00Z"/>
          <w:rFonts w:ascii="Courier New" w:hAnsi="Courier New" w:cs="Courier New"/>
          <w:rPrChange w:id="387" w:author="Daffa Tahta" w:date="2020-04-15T15:20:00Z">
            <w:rPr>
              <w:ins w:id="388" w:author="Daffa Tahta" w:date="2020-04-15T15:05:00Z"/>
              <w:rFonts w:ascii="Times New Roman" w:hAnsi="Times New Roman" w:cs="Times New Roman"/>
            </w:rPr>
          </w:rPrChange>
        </w:rPr>
      </w:pPr>
      <w:ins w:id="389" w:author="Daffa Tahta" w:date="2020-04-15T15:05:00Z">
        <w:r w:rsidRPr="008A278A">
          <w:rPr>
            <w:rFonts w:ascii="Courier New" w:hAnsi="Courier New" w:cs="Courier New"/>
            <w:rPrChange w:id="390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&lt;form </w:t>
        </w:r>
        <w:proofErr w:type="spellStart"/>
        <w:r w:rsidRPr="008A278A">
          <w:rPr>
            <w:rFonts w:ascii="Courier New" w:hAnsi="Courier New" w:cs="Courier New"/>
            <w:rPrChange w:id="391" w:author="Daffa Tahta" w:date="2020-04-15T15:20:00Z">
              <w:rPr>
                <w:rFonts w:ascii="Times New Roman" w:hAnsi="Times New Roman" w:cs="Times New Roman"/>
              </w:rPr>
            </w:rPrChange>
          </w:rPr>
          <w:t>onSubmit</w:t>
        </w:r>
        <w:proofErr w:type="spellEnd"/>
        <w:r w:rsidRPr="008A278A">
          <w:rPr>
            <w:rFonts w:ascii="Courier New" w:hAnsi="Courier New" w:cs="Courier New"/>
            <w:rPrChange w:id="392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={(e) =&gt; </w:t>
        </w:r>
        <w:proofErr w:type="spellStart"/>
        <w:r w:rsidRPr="008A278A">
          <w:rPr>
            <w:rFonts w:ascii="Courier New" w:hAnsi="Courier New" w:cs="Courier New"/>
            <w:rPrChange w:id="393" w:author="Daffa Tahta" w:date="2020-04-15T15:20:00Z">
              <w:rPr>
                <w:rFonts w:ascii="Times New Roman" w:hAnsi="Times New Roman" w:cs="Times New Roman"/>
              </w:rPr>
            </w:rPrChange>
          </w:rPr>
          <w:t>handleForm</w:t>
        </w:r>
        <w:proofErr w:type="spellEnd"/>
        <w:r w:rsidRPr="008A278A">
          <w:rPr>
            <w:rFonts w:ascii="Courier New" w:hAnsi="Courier New" w:cs="Courier New"/>
            <w:rPrChange w:id="394" w:author="Daffa Tahta" w:date="2020-04-15T15:20:00Z">
              <w:rPr>
                <w:rFonts w:ascii="Times New Roman" w:hAnsi="Times New Roman" w:cs="Times New Roman"/>
              </w:rPr>
            </w:rPrChange>
          </w:rPr>
          <w:t>(e)}&gt;</w:t>
        </w:r>
      </w:ins>
    </w:p>
    <w:p w14:paraId="54D1A0B1" w14:textId="77777777" w:rsidR="003B2E7F" w:rsidRPr="008A278A" w:rsidRDefault="003B2E7F" w:rsidP="003B2E7F">
      <w:pPr>
        <w:pStyle w:val="ListParagraph"/>
        <w:rPr>
          <w:ins w:id="395" w:author="Daffa Tahta" w:date="2020-04-15T15:05:00Z"/>
          <w:rFonts w:ascii="Courier New" w:hAnsi="Courier New" w:cs="Courier New"/>
          <w:rPrChange w:id="396" w:author="Daffa Tahta" w:date="2020-04-15T15:20:00Z">
            <w:rPr>
              <w:ins w:id="397" w:author="Daffa Tahta" w:date="2020-04-15T15:05:00Z"/>
              <w:rFonts w:ascii="Times New Roman" w:hAnsi="Times New Roman" w:cs="Times New Roman"/>
            </w:rPr>
          </w:rPrChange>
        </w:rPr>
      </w:pPr>
      <w:ins w:id="398" w:author="Daffa Tahta" w:date="2020-04-15T15:05:00Z">
        <w:r w:rsidRPr="008A278A">
          <w:rPr>
            <w:rFonts w:ascii="Courier New" w:hAnsi="Courier New" w:cs="Courier New"/>
            <w:rPrChange w:id="399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  &lt;input</w:t>
        </w:r>
      </w:ins>
    </w:p>
    <w:p w14:paraId="090E8A55" w14:textId="77777777" w:rsidR="003B2E7F" w:rsidRPr="008A278A" w:rsidRDefault="003B2E7F" w:rsidP="003B2E7F">
      <w:pPr>
        <w:pStyle w:val="ListParagraph"/>
        <w:rPr>
          <w:ins w:id="400" w:author="Daffa Tahta" w:date="2020-04-15T15:05:00Z"/>
          <w:rFonts w:ascii="Courier New" w:hAnsi="Courier New" w:cs="Courier New"/>
          <w:rPrChange w:id="401" w:author="Daffa Tahta" w:date="2020-04-15T15:20:00Z">
            <w:rPr>
              <w:ins w:id="402" w:author="Daffa Tahta" w:date="2020-04-15T15:05:00Z"/>
              <w:rFonts w:ascii="Times New Roman" w:hAnsi="Times New Roman" w:cs="Times New Roman"/>
            </w:rPr>
          </w:rPrChange>
        </w:rPr>
      </w:pPr>
      <w:ins w:id="403" w:author="Daffa Tahta" w:date="2020-04-15T15:05:00Z">
        <w:r w:rsidRPr="008A278A">
          <w:rPr>
            <w:rFonts w:ascii="Courier New" w:hAnsi="Courier New" w:cs="Courier New"/>
            <w:rPrChange w:id="404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    value={email}</w:t>
        </w:r>
      </w:ins>
    </w:p>
    <w:p w14:paraId="0DDDA52A" w14:textId="77777777" w:rsidR="003B2E7F" w:rsidRPr="008A278A" w:rsidRDefault="003B2E7F" w:rsidP="003B2E7F">
      <w:pPr>
        <w:pStyle w:val="ListParagraph"/>
        <w:rPr>
          <w:ins w:id="405" w:author="Daffa Tahta" w:date="2020-04-15T15:05:00Z"/>
          <w:rFonts w:ascii="Courier New" w:hAnsi="Courier New" w:cs="Courier New"/>
          <w:rPrChange w:id="406" w:author="Daffa Tahta" w:date="2020-04-15T15:20:00Z">
            <w:rPr>
              <w:ins w:id="407" w:author="Daffa Tahta" w:date="2020-04-15T15:05:00Z"/>
              <w:rFonts w:ascii="Times New Roman" w:hAnsi="Times New Roman" w:cs="Times New Roman"/>
            </w:rPr>
          </w:rPrChange>
        </w:rPr>
      </w:pPr>
      <w:ins w:id="408" w:author="Daffa Tahta" w:date="2020-04-15T15:05:00Z">
        <w:r w:rsidRPr="008A278A">
          <w:rPr>
            <w:rFonts w:ascii="Courier New" w:hAnsi="Courier New" w:cs="Courier New"/>
            <w:rPrChange w:id="409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    </w:t>
        </w:r>
        <w:proofErr w:type="spellStart"/>
        <w:r w:rsidRPr="008A278A">
          <w:rPr>
            <w:rFonts w:ascii="Courier New" w:hAnsi="Courier New" w:cs="Courier New"/>
            <w:rPrChange w:id="410" w:author="Daffa Tahta" w:date="2020-04-15T15:20:00Z">
              <w:rPr>
                <w:rFonts w:ascii="Times New Roman" w:hAnsi="Times New Roman" w:cs="Times New Roman"/>
              </w:rPr>
            </w:rPrChange>
          </w:rPr>
          <w:t>onChange</w:t>
        </w:r>
        <w:proofErr w:type="spellEnd"/>
        <w:r w:rsidRPr="008A278A">
          <w:rPr>
            <w:rFonts w:ascii="Courier New" w:hAnsi="Courier New" w:cs="Courier New"/>
            <w:rPrChange w:id="411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={(e) =&gt; </w:t>
        </w:r>
        <w:proofErr w:type="spellStart"/>
        <w:r w:rsidRPr="008A278A">
          <w:rPr>
            <w:rFonts w:ascii="Courier New" w:hAnsi="Courier New" w:cs="Courier New"/>
            <w:rPrChange w:id="412" w:author="Daffa Tahta" w:date="2020-04-15T15:20:00Z">
              <w:rPr>
                <w:rFonts w:ascii="Times New Roman" w:hAnsi="Times New Roman" w:cs="Times New Roman"/>
              </w:rPr>
            </w:rPrChange>
          </w:rPr>
          <w:t>setEmail</w:t>
        </w:r>
        <w:proofErr w:type="spellEnd"/>
        <w:r w:rsidRPr="008A278A">
          <w:rPr>
            <w:rFonts w:ascii="Courier New" w:hAnsi="Courier New" w:cs="Courier New"/>
            <w:rPrChange w:id="413" w:author="Daffa Tahta" w:date="2020-04-15T15:20:00Z">
              <w:rPr>
                <w:rFonts w:ascii="Times New Roman" w:hAnsi="Times New Roman" w:cs="Times New Roman"/>
              </w:rPr>
            </w:rPrChange>
          </w:rPr>
          <w:t>(</w:t>
        </w:r>
        <w:proofErr w:type="spellStart"/>
        <w:proofErr w:type="gramStart"/>
        <w:r w:rsidRPr="008A278A">
          <w:rPr>
            <w:rFonts w:ascii="Courier New" w:hAnsi="Courier New" w:cs="Courier New"/>
            <w:rPrChange w:id="414" w:author="Daffa Tahta" w:date="2020-04-15T15:20:00Z">
              <w:rPr>
                <w:rFonts w:ascii="Times New Roman" w:hAnsi="Times New Roman" w:cs="Times New Roman"/>
              </w:rPr>
            </w:rPrChange>
          </w:rPr>
          <w:t>e.target</w:t>
        </w:r>
        <w:proofErr w:type="gramEnd"/>
        <w:r w:rsidRPr="008A278A">
          <w:rPr>
            <w:rFonts w:ascii="Courier New" w:hAnsi="Courier New" w:cs="Courier New"/>
            <w:rPrChange w:id="415" w:author="Daffa Tahta" w:date="2020-04-15T15:20:00Z">
              <w:rPr>
                <w:rFonts w:ascii="Times New Roman" w:hAnsi="Times New Roman" w:cs="Times New Roman"/>
              </w:rPr>
            </w:rPrChange>
          </w:rPr>
          <w:t>.value</w:t>
        </w:r>
        <w:proofErr w:type="spellEnd"/>
        <w:r w:rsidRPr="008A278A">
          <w:rPr>
            <w:rFonts w:ascii="Courier New" w:hAnsi="Courier New" w:cs="Courier New"/>
            <w:rPrChange w:id="416" w:author="Daffa Tahta" w:date="2020-04-15T15:20:00Z">
              <w:rPr>
                <w:rFonts w:ascii="Times New Roman" w:hAnsi="Times New Roman" w:cs="Times New Roman"/>
              </w:rPr>
            </w:rPrChange>
          </w:rPr>
          <w:t>)}</w:t>
        </w:r>
      </w:ins>
    </w:p>
    <w:p w14:paraId="0B15FE46" w14:textId="77777777" w:rsidR="003B2E7F" w:rsidRPr="008A278A" w:rsidRDefault="003B2E7F" w:rsidP="003B2E7F">
      <w:pPr>
        <w:pStyle w:val="ListParagraph"/>
        <w:rPr>
          <w:ins w:id="417" w:author="Daffa Tahta" w:date="2020-04-15T15:05:00Z"/>
          <w:rFonts w:ascii="Courier New" w:hAnsi="Courier New" w:cs="Courier New"/>
          <w:rPrChange w:id="418" w:author="Daffa Tahta" w:date="2020-04-15T15:20:00Z">
            <w:rPr>
              <w:ins w:id="419" w:author="Daffa Tahta" w:date="2020-04-15T15:05:00Z"/>
              <w:rFonts w:ascii="Times New Roman" w:hAnsi="Times New Roman" w:cs="Times New Roman"/>
            </w:rPr>
          </w:rPrChange>
        </w:rPr>
      </w:pPr>
      <w:ins w:id="420" w:author="Daffa Tahta" w:date="2020-04-15T15:05:00Z">
        <w:r w:rsidRPr="008A278A">
          <w:rPr>
            <w:rFonts w:ascii="Courier New" w:hAnsi="Courier New" w:cs="Courier New"/>
            <w:rPrChange w:id="421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    name="email"</w:t>
        </w:r>
      </w:ins>
    </w:p>
    <w:p w14:paraId="65C877E1" w14:textId="77777777" w:rsidR="003B2E7F" w:rsidRPr="008A278A" w:rsidRDefault="003B2E7F" w:rsidP="003B2E7F">
      <w:pPr>
        <w:pStyle w:val="ListParagraph"/>
        <w:rPr>
          <w:ins w:id="422" w:author="Daffa Tahta" w:date="2020-04-15T15:05:00Z"/>
          <w:rFonts w:ascii="Courier New" w:hAnsi="Courier New" w:cs="Courier New"/>
          <w:rPrChange w:id="423" w:author="Daffa Tahta" w:date="2020-04-15T15:20:00Z">
            <w:rPr>
              <w:ins w:id="424" w:author="Daffa Tahta" w:date="2020-04-15T15:05:00Z"/>
              <w:rFonts w:ascii="Times New Roman" w:hAnsi="Times New Roman" w:cs="Times New Roman"/>
            </w:rPr>
          </w:rPrChange>
        </w:rPr>
      </w:pPr>
      <w:ins w:id="425" w:author="Daffa Tahta" w:date="2020-04-15T15:05:00Z">
        <w:r w:rsidRPr="008A278A">
          <w:rPr>
            <w:rFonts w:ascii="Courier New" w:hAnsi="Courier New" w:cs="Courier New"/>
            <w:rPrChange w:id="426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    type="email"</w:t>
        </w:r>
      </w:ins>
    </w:p>
    <w:p w14:paraId="56ABD245" w14:textId="77777777" w:rsidR="003B2E7F" w:rsidRPr="008A278A" w:rsidRDefault="003B2E7F" w:rsidP="003B2E7F">
      <w:pPr>
        <w:pStyle w:val="ListParagraph"/>
        <w:rPr>
          <w:ins w:id="427" w:author="Daffa Tahta" w:date="2020-04-15T15:05:00Z"/>
          <w:rFonts w:ascii="Courier New" w:hAnsi="Courier New" w:cs="Courier New"/>
          <w:rPrChange w:id="428" w:author="Daffa Tahta" w:date="2020-04-15T15:20:00Z">
            <w:rPr>
              <w:ins w:id="429" w:author="Daffa Tahta" w:date="2020-04-15T15:05:00Z"/>
              <w:rFonts w:ascii="Times New Roman" w:hAnsi="Times New Roman" w:cs="Times New Roman"/>
            </w:rPr>
          </w:rPrChange>
        </w:rPr>
      </w:pPr>
      <w:ins w:id="430" w:author="Daffa Tahta" w:date="2020-04-15T15:05:00Z">
        <w:r w:rsidRPr="008A278A">
          <w:rPr>
            <w:rFonts w:ascii="Courier New" w:hAnsi="Courier New" w:cs="Courier New"/>
            <w:rPrChange w:id="431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    placeholder="email"</w:t>
        </w:r>
      </w:ins>
    </w:p>
    <w:p w14:paraId="18AE919D" w14:textId="77777777" w:rsidR="003B2E7F" w:rsidRPr="008A278A" w:rsidRDefault="003B2E7F" w:rsidP="003B2E7F">
      <w:pPr>
        <w:pStyle w:val="ListParagraph"/>
        <w:rPr>
          <w:ins w:id="432" w:author="Daffa Tahta" w:date="2020-04-15T15:05:00Z"/>
          <w:rFonts w:ascii="Courier New" w:hAnsi="Courier New" w:cs="Courier New"/>
          <w:rPrChange w:id="433" w:author="Daffa Tahta" w:date="2020-04-15T15:20:00Z">
            <w:rPr>
              <w:ins w:id="434" w:author="Daffa Tahta" w:date="2020-04-15T15:05:00Z"/>
              <w:rFonts w:ascii="Times New Roman" w:hAnsi="Times New Roman" w:cs="Times New Roman"/>
            </w:rPr>
          </w:rPrChange>
        </w:rPr>
      </w:pPr>
      <w:ins w:id="435" w:author="Daffa Tahta" w:date="2020-04-15T15:05:00Z">
        <w:r w:rsidRPr="008A278A">
          <w:rPr>
            <w:rFonts w:ascii="Courier New" w:hAnsi="Courier New" w:cs="Courier New"/>
            <w:rPrChange w:id="436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  /&gt;</w:t>
        </w:r>
      </w:ins>
    </w:p>
    <w:p w14:paraId="7C14E0C4" w14:textId="77777777" w:rsidR="003B2E7F" w:rsidRPr="008A278A" w:rsidRDefault="003B2E7F" w:rsidP="003B2E7F">
      <w:pPr>
        <w:pStyle w:val="ListParagraph"/>
        <w:rPr>
          <w:ins w:id="437" w:author="Daffa Tahta" w:date="2020-04-15T15:05:00Z"/>
          <w:rFonts w:ascii="Courier New" w:hAnsi="Courier New" w:cs="Courier New"/>
          <w:rPrChange w:id="438" w:author="Daffa Tahta" w:date="2020-04-15T15:20:00Z">
            <w:rPr>
              <w:ins w:id="439" w:author="Daffa Tahta" w:date="2020-04-15T15:05:00Z"/>
              <w:rFonts w:ascii="Times New Roman" w:hAnsi="Times New Roman" w:cs="Times New Roman"/>
            </w:rPr>
          </w:rPrChange>
        </w:rPr>
      </w:pPr>
    </w:p>
    <w:p w14:paraId="47FFA9E7" w14:textId="77777777" w:rsidR="003B2E7F" w:rsidRPr="008A278A" w:rsidRDefault="003B2E7F" w:rsidP="003B2E7F">
      <w:pPr>
        <w:pStyle w:val="ListParagraph"/>
        <w:rPr>
          <w:ins w:id="440" w:author="Daffa Tahta" w:date="2020-04-15T15:05:00Z"/>
          <w:rFonts w:ascii="Courier New" w:hAnsi="Courier New" w:cs="Courier New"/>
          <w:rPrChange w:id="441" w:author="Daffa Tahta" w:date="2020-04-15T15:20:00Z">
            <w:rPr>
              <w:ins w:id="442" w:author="Daffa Tahta" w:date="2020-04-15T15:05:00Z"/>
              <w:rFonts w:ascii="Times New Roman" w:hAnsi="Times New Roman" w:cs="Times New Roman"/>
            </w:rPr>
          </w:rPrChange>
        </w:rPr>
      </w:pPr>
      <w:ins w:id="443" w:author="Daffa Tahta" w:date="2020-04-15T15:05:00Z">
        <w:r w:rsidRPr="008A278A">
          <w:rPr>
            <w:rFonts w:ascii="Courier New" w:hAnsi="Courier New" w:cs="Courier New"/>
            <w:rPrChange w:id="444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  &lt;input</w:t>
        </w:r>
      </w:ins>
    </w:p>
    <w:p w14:paraId="3625CF92" w14:textId="77777777" w:rsidR="003B2E7F" w:rsidRPr="008A278A" w:rsidRDefault="003B2E7F" w:rsidP="003B2E7F">
      <w:pPr>
        <w:pStyle w:val="ListParagraph"/>
        <w:rPr>
          <w:ins w:id="445" w:author="Daffa Tahta" w:date="2020-04-15T15:05:00Z"/>
          <w:rFonts w:ascii="Courier New" w:hAnsi="Courier New" w:cs="Courier New"/>
          <w:rPrChange w:id="446" w:author="Daffa Tahta" w:date="2020-04-15T15:20:00Z">
            <w:rPr>
              <w:ins w:id="447" w:author="Daffa Tahta" w:date="2020-04-15T15:05:00Z"/>
              <w:rFonts w:ascii="Times New Roman" w:hAnsi="Times New Roman" w:cs="Times New Roman"/>
            </w:rPr>
          </w:rPrChange>
        </w:rPr>
      </w:pPr>
      <w:ins w:id="448" w:author="Daffa Tahta" w:date="2020-04-15T15:05:00Z">
        <w:r w:rsidRPr="008A278A">
          <w:rPr>
            <w:rFonts w:ascii="Courier New" w:hAnsi="Courier New" w:cs="Courier New"/>
            <w:rPrChange w:id="449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    value={password}</w:t>
        </w:r>
      </w:ins>
    </w:p>
    <w:p w14:paraId="6398E6E8" w14:textId="77777777" w:rsidR="003B2E7F" w:rsidRPr="008A278A" w:rsidRDefault="003B2E7F" w:rsidP="003B2E7F">
      <w:pPr>
        <w:pStyle w:val="ListParagraph"/>
        <w:rPr>
          <w:ins w:id="450" w:author="Daffa Tahta" w:date="2020-04-15T15:05:00Z"/>
          <w:rFonts w:ascii="Courier New" w:hAnsi="Courier New" w:cs="Courier New"/>
          <w:rPrChange w:id="451" w:author="Daffa Tahta" w:date="2020-04-15T15:20:00Z">
            <w:rPr>
              <w:ins w:id="452" w:author="Daffa Tahta" w:date="2020-04-15T15:05:00Z"/>
              <w:rFonts w:ascii="Times New Roman" w:hAnsi="Times New Roman" w:cs="Times New Roman"/>
            </w:rPr>
          </w:rPrChange>
        </w:rPr>
      </w:pPr>
      <w:ins w:id="453" w:author="Daffa Tahta" w:date="2020-04-15T15:05:00Z">
        <w:r w:rsidRPr="008A278A">
          <w:rPr>
            <w:rFonts w:ascii="Courier New" w:hAnsi="Courier New" w:cs="Courier New"/>
            <w:rPrChange w:id="454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    </w:t>
        </w:r>
        <w:proofErr w:type="spellStart"/>
        <w:r w:rsidRPr="008A278A">
          <w:rPr>
            <w:rFonts w:ascii="Courier New" w:hAnsi="Courier New" w:cs="Courier New"/>
            <w:rPrChange w:id="455" w:author="Daffa Tahta" w:date="2020-04-15T15:20:00Z">
              <w:rPr>
                <w:rFonts w:ascii="Times New Roman" w:hAnsi="Times New Roman" w:cs="Times New Roman"/>
              </w:rPr>
            </w:rPrChange>
          </w:rPr>
          <w:t>onChange</w:t>
        </w:r>
        <w:proofErr w:type="spellEnd"/>
        <w:r w:rsidRPr="008A278A">
          <w:rPr>
            <w:rFonts w:ascii="Courier New" w:hAnsi="Courier New" w:cs="Courier New"/>
            <w:rPrChange w:id="456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={(e) =&gt; </w:t>
        </w:r>
        <w:proofErr w:type="spellStart"/>
        <w:r w:rsidRPr="008A278A">
          <w:rPr>
            <w:rFonts w:ascii="Courier New" w:hAnsi="Courier New" w:cs="Courier New"/>
            <w:rPrChange w:id="457" w:author="Daffa Tahta" w:date="2020-04-15T15:20:00Z">
              <w:rPr>
                <w:rFonts w:ascii="Times New Roman" w:hAnsi="Times New Roman" w:cs="Times New Roman"/>
              </w:rPr>
            </w:rPrChange>
          </w:rPr>
          <w:t>setPassword</w:t>
        </w:r>
        <w:proofErr w:type="spellEnd"/>
        <w:r w:rsidRPr="008A278A">
          <w:rPr>
            <w:rFonts w:ascii="Courier New" w:hAnsi="Courier New" w:cs="Courier New"/>
            <w:rPrChange w:id="458" w:author="Daffa Tahta" w:date="2020-04-15T15:20:00Z">
              <w:rPr>
                <w:rFonts w:ascii="Times New Roman" w:hAnsi="Times New Roman" w:cs="Times New Roman"/>
              </w:rPr>
            </w:rPrChange>
          </w:rPr>
          <w:t>(</w:t>
        </w:r>
        <w:proofErr w:type="spellStart"/>
        <w:proofErr w:type="gramStart"/>
        <w:r w:rsidRPr="008A278A">
          <w:rPr>
            <w:rFonts w:ascii="Courier New" w:hAnsi="Courier New" w:cs="Courier New"/>
            <w:rPrChange w:id="459" w:author="Daffa Tahta" w:date="2020-04-15T15:20:00Z">
              <w:rPr>
                <w:rFonts w:ascii="Times New Roman" w:hAnsi="Times New Roman" w:cs="Times New Roman"/>
              </w:rPr>
            </w:rPrChange>
          </w:rPr>
          <w:t>e.target</w:t>
        </w:r>
        <w:proofErr w:type="gramEnd"/>
        <w:r w:rsidRPr="008A278A">
          <w:rPr>
            <w:rFonts w:ascii="Courier New" w:hAnsi="Courier New" w:cs="Courier New"/>
            <w:rPrChange w:id="460" w:author="Daffa Tahta" w:date="2020-04-15T15:20:00Z">
              <w:rPr>
                <w:rFonts w:ascii="Times New Roman" w:hAnsi="Times New Roman" w:cs="Times New Roman"/>
              </w:rPr>
            </w:rPrChange>
          </w:rPr>
          <w:t>.value</w:t>
        </w:r>
        <w:proofErr w:type="spellEnd"/>
        <w:r w:rsidRPr="008A278A">
          <w:rPr>
            <w:rFonts w:ascii="Courier New" w:hAnsi="Courier New" w:cs="Courier New"/>
            <w:rPrChange w:id="461" w:author="Daffa Tahta" w:date="2020-04-15T15:20:00Z">
              <w:rPr>
                <w:rFonts w:ascii="Times New Roman" w:hAnsi="Times New Roman" w:cs="Times New Roman"/>
              </w:rPr>
            </w:rPrChange>
          </w:rPr>
          <w:t>)}</w:t>
        </w:r>
      </w:ins>
    </w:p>
    <w:p w14:paraId="7BDF4E6F" w14:textId="77777777" w:rsidR="003B2E7F" w:rsidRPr="008A278A" w:rsidRDefault="003B2E7F" w:rsidP="003B2E7F">
      <w:pPr>
        <w:pStyle w:val="ListParagraph"/>
        <w:rPr>
          <w:ins w:id="462" w:author="Daffa Tahta" w:date="2020-04-15T15:05:00Z"/>
          <w:rFonts w:ascii="Courier New" w:hAnsi="Courier New" w:cs="Courier New"/>
          <w:rPrChange w:id="463" w:author="Daffa Tahta" w:date="2020-04-15T15:20:00Z">
            <w:rPr>
              <w:ins w:id="464" w:author="Daffa Tahta" w:date="2020-04-15T15:05:00Z"/>
              <w:rFonts w:ascii="Times New Roman" w:hAnsi="Times New Roman" w:cs="Times New Roman"/>
            </w:rPr>
          </w:rPrChange>
        </w:rPr>
      </w:pPr>
      <w:ins w:id="465" w:author="Daffa Tahta" w:date="2020-04-15T15:05:00Z">
        <w:r w:rsidRPr="008A278A">
          <w:rPr>
            <w:rFonts w:ascii="Courier New" w:hAnsi="Courier New" w:cs="Courier New"/>
            <w:rPrChange w:id="466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    name="password"</w:t>
        </w:r>
      </w:ins>
    </w:p>
    <w:p w14:paraId="40D0F7B4" w14:textId="77777777" w:rsidR="003B2E7F" w:rsidRPr="008A278A" w:rsidRDefault="003B2E7F" w:rsidP="003B2E7F">
      <w:pPr>
        <w:pStyle w:val="ListParagraph"/>
        <w:rPr>
          <w:ins w:id="467" w:author="Daffa Tahta" w:date="2020-04-15T15:05:00Z"/>
          <w:rFonts w:ascii="Courier New" w:hAnsi="Courier New" w:cs="Courier New"/>
          <w:rPrChange w:id="468" w:author="Daffa Tahta" w:date="2020-04-15T15:20:00Z">
            <w:rPr>
              <w:ins w:id="469" w:author="Daffa Tahta" w:date="2020-04-15T15:05:00Z"/>
              <w:rFonts w:ascii="Times New Roman" w:hAnsi="Times New Roman" w:cs="Times New Roman"/>
            </w:rPr>
          </w:rPrChange>
        </w:rPr>
      </w:pPr>
      <w:ins w:id="470" w:author="Daffa Tahta" w:date="2020-04-15T15:05:00Z">
        <w:r w:rsidRPr="008A278A">
          <w:rPr>
            <w:rFonts w:ascii="Courier New" w:hAnsi="Courier New" w:cs="Courier New"/>
            <w:rPrChange w:id="471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    type="password"</w:t>
        </w:r>
      </w:ins>
    </w:p>
    <w:p w14:paraId="2BBB8624" w14:textId="77777777" w:rsidR="003B2E7F" w:rsidRPr="008A278A" w:rsidRDefault="003B2E7F" w:rsidP="003B2E7F">
      <w:pPr>
        <w:pStyle w:val="ListParagraph"/>
        <w:rPr>
          <w:ins w:id="472" w:author="Daffa Tahta" w:date="2020-04-15T15:05:00Z"/>
          <w:rFonts w:ascii="Courier New" w:hAnsi="Courier New" w:cs="Courier New"/>
          <w:rPrChange w:id="473" w:author="Daffa Tahta" w:date="2020-04-15T15:20:00Z">
            <w:rPr>
              <w:ins w:id="474" w:author="Daffa Tahta" w:date="2020-04-15T15:05:00Z"/>
              <w:rFonts w:ascii="Times New Roman" w:hAnsi="Times New Roman" w:cs="Times New Roman"/>
            </w:rPr>
          </w:rPrChange>
        </w:rPr>
      </w:pPr>
      <w:ins w:id="475" w:author="Daffa Tahta" w:date="2020-04-15T15:05:00Z">
        <w:r w:rsidRPr="008A278A">
          <w:rPr>
            <w:rFonts w:ascii="Courier New" w:hAnsi="Courier New" w:cs="Courier New"/>
            <w:rPrChange w:id="476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    placeholder="password"</w:t>
        </w:r>
      </w:ins>
    </w:p>
    <w:p w14:paraId="5415CD12" w14:textId="77777777" w:rsidR="003B2E7F" w:rsidRPr="008A278A" w:rsidRDefault="003B2E7F" w:rsidP="003B2E7F">
      <w:pPr>
        <w:pStyle w:val="ListParagraph"/>
        <w:rPr>
          <w:ins w:id="477" w:author="Daffa Tahta" w:date="2020-04-15T15:05:00Z"/>
          <w:rFonts w:ascii="Courier New" w:hAnsi="Courier New" w:cs="Courier New"/>
          <w:rPrChange w:id="478" w:author="Daffa Tahta" w:date="2020-04-15T15:20:00Z">
            <w:rPr>
              <w:ins w:id="479" w:author="Daffa Tahta" w:date="2020-04-15T15:05:00Z"/>
              <w:rFonts w:ascii="Times New Roman" w:hAnsi="Times New Roman" w:cs="Times New Roman"/>
            </w:rPr>
          </w:rPrChange>
        </w:rPr>
      </w:pPr>
      <w:ins w:id="480" w:author="Daffa Tahta" w:date="2020-04-15T15:05:00Z">
        <w:r w:rsidRPr="008A278A">
          <w:rPr>
            <w:rFonts w:ascii="Courier New" w:hAnsi="Courier New" w:cs="Courier New"/>
            <w:rPrChange w:id="481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  /&gt;</w:t>
        </w:r>
      </w:ins>
    </w:p>
    <w:p w14:paraId="63691C01" w14:textId="77777777" w:rsidR="003B2E7F" w:rsidRPr="008A278A" w:rsidRDefault="003B2E7F" w:rsidP="003B2E7F">
      <w:pPr>
        <w:pStyle w:val="ListParagraph"/>
        <w:rPr>
          <w:ins w:id="482" w:author="Daffa Tahta" w:date="2020-04-15T15:05:00Z"/>
          <w:rFonts w:ascii="Courier New" w:hAnsi="Courier New" w:cs="Courier New"/>
          <w:rPrChange w:id="483" w:author="Daffa Tahta" w:date="2020-04-15T15:20:00Z">
            <w:rPr>
              <w:ins w:id="484" w:author="Daffa Tahta" w:date="2020-04-15T15:05:00Z"/>
              <w:rFonts w:ascii="Times New Roman" w:hAnsi="Times New Roman" w:cs="Times New Roman"/>
            </w:rPr>
          </w:rPrChange>
        </w:rPr>
      </w:pPr>
      <w:ins w:id="485" w:author="Daffa Tahta" w:date="2020-04-15T15:05:00Z">
        <w:r w:rsidRPr="008A278A">
          <w:rPr>
            <w:rFonts w:ascii="Courier New" w:hAnsi="Courier New" w:cs="Courier New"/>
            <w:rPrChange w:id="486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  &lt;</w:t>
        </w:r>
        <w:proofErr w:type="spellStart"/>
        <w:r w:rsidRPr="008A278A">
          <w:rPr>
            <w:rFonts w:ascii="Courier New" w:hAnsi="Courier New" w:cs="Courier New"/>
            <w:rPrChange w:id="487" w:author="Daffa Tahta" w:date="2020-04-15T15:20:00Z">
              <w:rPr>
                <w:rFonts w:ascii="Times New Roman" w:hAnsi="Times New Roman" w:cs="Times New Roman"/>
              </w:rPr>
            </w:rPrChange>
          </w:rPr>
          <w:t>hr</w:t>
        </w:r>
        <w:proofErr w:type="spellEnd"/>
        <w:r w:rsidRPr="008A278A">
          <w:rPr>
            <w:rFonts w:ascii="Courier New" w:hAnsi="Courier New" w:cs="Courier New"/>
            <w:rPrChange w:id="488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/&gt;</w:t>
        </w:r>
      </w:ins>
    </w:p>
    <w:p w14:paraId="526444DA" w14:textId="77777777" w:rsidR="003B2E7F" w:rsidRPr="008A278A" w:rsidRDefault="003B2E7F" w:rsidP="003B2E7F">
      <w:pPr>
        <w:pStyle w:val="ListParagraph"/>
        <w:rPr>
          <w:ins w:id="489" w:author="Daffa Tahta" w:date="2020-04-15T15:05:00Z"/>
          <w:rFonts w:ascii="Courier New" w:hAnsi="Courier New" w:cs="Courier New"/>
          <w:rPrChange w:id="490" w:author="Daffa Tahta" w:date="2020-04-15T15:20:00Z">
            <w:rPr>
              <w:ins w:id="491" w:author="Daffa Tahta" w:date="2020-04-15T15:05:00Z"/>
              <w:rFonts w:ascii="Times New Roman" w:hAnsi="Times New Roman" w:cs="Times New Roman"/>
            </w:rPr>
          </w:rPrChange>
        </w:rPr>
      </w:pPr>
      <w:ins w:id="492" w:author="Daffa Tahta" w:date="2020-04-15T15:05:00Z">
        <w:r w:rsidRPr="008A278A">
          <w:rPr>
            <w:rFonts w:ascii="Courier New" w:hAnsi="Courier New" w:cs="Courier New"/>
            <w:rPrChange w:id="493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  &lt;button class="</w:t>
        </w:r>
        <w:proofErr w:type="spellStart"/>
        <w:r w:rsidRPr="008A278A">
          <w:rPr>
            <w:rFonts w:ascii="Courier New" w:hAnsi="Courier New" w:cs="Courier New"/>
            <w:rPrChange w:id="494" w:author="Daffa Tahta" w:date="2020-04-15T15:20:00Z">
              <w:rPr>
                <w:rFonts w:ascii="Times New Roman" w:hAnsi="Times New Roman" w:cs="Times New Roman"/>
              </w:rPr>
            </w:rPrChange>
          </w:rPr>
          <w:t>googleBtn</w:t>
        </w:r>
        <w:proofErr w:type="spellEnd"/>
        <w:r w:rsidRPr="008A278A">
          <w:rPr>
            <w:rFonts w:ascii="Courier New" w:hAnsi="Courier New" w:cs="Courier New"/>
            <w:rPrChange w:id="495" w:author="Daffa Tahta" w:date="2020-04-15T15:20:00Z">
              <w:rPr>
                <w:rFonts w:ascii="Times New Roman" w:hAnsi="Times New Roman" w:cs="Times New Roman"/>
              </w:rPr>
            </w:rPrChange>
          </w:rPr>
          <w:t>" type="button"&gt;</w:t>
        </w:r>
      </w:ins>
    </w:p>
    <w:p w14:paraId="6BB24E03" w14:textId="77777777" w:rsidR="003B2E7F" w:rsidRPr="008A278A" w:rsidRDefault="003B2E7F" w:rsidP="003B2E7F">
      <w:pPr>
        <w:pStyle w:val="ListParagraph"/>
        <w:rPr>
          <w:ins w:id="496" w:author="Daffa Tahta" w:date="2020-04-15T15:05:00Z"/>
          <w:rFonts w:ascii="Courier New" w:hAnsi="Courier New" w:cs="Courier New"/>
          <w:rPrChange w:id="497" w:author="Daffa Tahta" w:date="2020-04-15T15:20:00Z">
            <w:rPr>
              <w:ins w:id="498" w:author="Daffa Tahta" w:date="2020-04-15T15:05:00Z"/>
              <w:rFonts w:ascii="Times New Roman" w:hAnsi="Times New Roman" w:cs="Times New Roman"/>
            </w:rPr>
          </w:rPrChange>
        </w:rPr>
      </w:pPr>
      <w:ins w:id="499" w:author="Daffa Tahta" w:date="2020-04-15T15:05:00Z">
        <w:r w:rsidRPr="008A278A">
          <w:rPr>
            <w:rFonts w:ascii="Courier New" w:hAnsi="Courier New" w:cs="Courier New"/>
            <w:rPrChange w:id="500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    &lt;</w:t>
        </w:r>
        <w:proofErr w:type="spellStart"/>
        <w:r w:rsidRPr="008A278A">
          <w:rPr>
            <w:rFonts w:ascii="Courier New" w:hAnsi="Courier New" w:cs="Courier New"/>
            <w:rPrChange w:id="501" w:author="Daffa Tahta" w:date="2020-04-15T15:20:00Z">
              <w:rPr>
                <w:rFonts w:ascii="Times New Roman" w:hAnsi="Times New Roman" w:cs="Times New Roman"/>
              </w:rPr>
            </w:rPrChange>
          </w:rPr>
          <w:t>img</w:t>
        </w:r>
        <w:proofErr w:type="spellEnd"/>
      </w:ins>
    </w:p>
    <w:p w14:paraId="3267BBBB" w14:textId="77777777" w:rsidR="003B2E7F" w:rsidRPr="008A278A" w:rsidRDefault="003B2E7F" w:rsidP="003B2E7F">
      <w:pPr>
        <w:pStyle w:val="ListParagraph"/>
        <w:rPr>
          <w:ins w:id="502" w:author="Daffa Tahta" w:date="2020-04-15T15:05:00Z"/>
          <w:rFonts w:ascii="Courier New" w:hAnsi="Courier New" w:cs="Courier New"/>
          <w:rPrChange w:id="503" w:author="Daffa Tahta" w:date="2020-04-15T15:20:00Z">
            <w:rPr>
              <w:ins w:id="504" w:author="Daffa Tahta" w:date="2020-04-15T15:05:00Z"/>
              <w:rFonts w:ascii="Times New Roman" w:hAnsi="Times New Roman" w:cs="Times New Roman"/>
            </w:rPr>
          </w:rPrChange>
        </w:rPr>
      </w:pPr>
      <w:ins w:id="505" w:author="Daffa Tahta" w:date="2020-04-15T15:05:00Z">
        <w:r w:rsidRPr="008A278A">
          <w:rPr>
            <w:rFonts w:ascii="Courier New" w:hAnsi="Courier New" w:cs="Courier New"/>
            <w:rPrChange w:id="506" w:author="Daffa Tahta" w:date="2020-04-15T15:20:00Z">
              <w:rPr>
                <w:rFonts w:ascii="Times New Roman" w:hAnsi="Times New Roman" w:cs="Times New Roman"/>
              </w:rPr>
            </w:rPrChange>
          </w:rPr>
          <w:lastRenderedPageBreak/>
          <w:t xml:space="preserve">            src="https://upload.wikimedia.org/wikipedia/commons/5/53/Google_%22G%22_Logo.svg"</w:t>
        </w:r>
      </w:ins>
    </w:p>
    <w:p w14:paraId="5099CB7A" w14:textId="77777777" w:rsidR="003B2E7F" w:rsidRPr="008A278A" w:rsidRDefault="003B2E7F" w:rsidP="003B2E7F">
      <w:pPr>
        <w:pStyle w:val="ListParagraph"/>
        <w:rPr>
          <w:ins w:id="507" w:author="Daffa Tahta" w:date="2020-04-15T15:05:00Z"/>
          <w:rFonts w:ascii="Courier New" w:hAnsi="Courier New" w:cs="Courier New"/>
          <w:rPrChange w:id="508" w:author="Daffa Tahta" w:date="2020-04-15T15:20:00Z">
            <w:rPr>
              <w:ins w:id="509" w:author="Daffa Tahta" w:date="2020-04-15T15:05:00Z"/>
              <w:rFonts w:ascii="Times New Roman" w:hAnsi="Times New Roman" w:cs="Times New Roman"/>
            </w:rPr>
          </w:rPrChange>
        </w:rPr>
      </w:pPr>
      <w:ins w:id="510" w:author="Daffa Tahta" w:date="2020-04-15T15:05:00Z">
        <w:r w:rsidRPr="008A278A">
          <w:rPr>
            <w:rFonts w:ascii="Courier New" w:hAnsi="Courier New" w:cs="Courier New"/>
            <w:rPrChange w:id="511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      alt="logo"</w:t>
        </w:r>
      </w:ins>
    </w:p>
    <w:p w14:paraId="371FD94B" w14:textId="77777777" w:rsidR="003B2E7F" w:rsidRPr="008A278A" w:rsidRDefault="003B2E7F" w:rsidP="003B2E7F">
      <w:pPr>
        <w:pStyle w:val="ListParagraph"/>
        <w:rPr>
          <w:ins w:id="512" w:author="Daffa Tahta" w:date="2020-04-15T15:05:00Z"/>
          <w:rFonts w:ascii="Courier New" w:hAnsi="Courier New" w:cs="Courier New"/>
          <w:rPrChange w:id="513" w:author="Daffa Tahta" w:date="2020-04-15T15:20:00Z">
            <w:rPr>
              <w:ins w:id="514" w:author="Daffa Tahta" w:date="2020-04-15T15:05:00Z"/>
              <w:rFonts w:ascii="Times New Roman" w:hAnsi="Times New Roman" w:cs="Times New Roman"/>
            </w:rPr>
          </w:rPrChange>
        </w:rPr>
      </w:pPr>
      <w:ins w:id="515" w:author="Daffa Tahta" w:date="2020-04-15T15:05:00Z">
        <w:r w:rsidRPr="008A278A">
          <w:rPr>
            <w:rFonts w:ascii="Courier New" w:hAnsi="Courier New" w:cs="Courier New"/>
            <w:rPrChange w:id="516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    /&gt;</w:t>
        </w:r>
      </w:ins>
    </w:p>
    <w:p w14:paraId="5BDFE125" w14:textId="77777777" w:rsidR="003B2E7F" w:rsidRPr="008A278A" w:rsidRDefault="003B2E7F" w:rsidP="003B2E7F">
      <w:pPr>
        <w:pStyle w:val="ListParagraph"/>
        <w:rPr>
          <w:ins w:id="517" w:author="Daffa Tahta" w:date="2020-04-15T15:05:00Z"/>
          <w:rFonts w:ascii="Courier New" w:hAnsi="Courier New" w:cs="Courier New"/>
          <w:rPrChange w:id="518" w:author="Daffa Tahta" w:date="2020-04-15T15:20:00Z">
            <w:rPr>
              <w:ins w:id="519" w:author="Daffa Tahta" w:date="2020-04-15T15:05:00Z"/>
              <w:rFonts w:ascii="Times New Roman" w:hAnsi="Times New Roman" w:cs="Times New Roman"/>
            </w:rPr>
          </w:rPrChange>
        </w:rPr>
      </w:pPr>
      <w:ins w:id="520" w:author="Daffa Tahta" w:date="2020-04-15T15:05:00Z">
        <w:r w:rsidRPr="008A278A">
          <w:rPr>
            <w:rFonts w:ascii="Courier New" w:hAnsi="Courier New" w:cs="Courier New"/>
            <w:rPrChange w:id="521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    Login </w:t>
        </w:r>
        <w:proofErr w:type="gramStart"/>
        <w:r w:rsidRPr="008A278A">
          <w:rPr>
            <w:rFonts w:ascii="Courier New" w:hAnsi="Courier New" w:cs="Courier New"/>
            <w:rPrChange w:id="522" w:author="Daffa Tahta" w:date="2020-04-15T15:20:00Z">
              <w:rPr>
                <w:rFonts w:ascii="Times New Roman" w:hAnsi="Times New Roman" w:cs="Times New Roman"/>
              </w:rPr>
            </w:rPrChange>
          </w:rPr>
          <w:t>With</w:t>
        </w:r>
        <w:proofErr w:type="gramEnd"/>
        <w:r w:rsidRPr="008A278A">
          <w:rPr>
            <w:rFonts w:ascii="Courier New" w:hAnsi="Courier New" w:cs="Courier New"/>
            <w:rPrChange w:id="523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Google</w:t>
        </w:r>
      </w:ins>
    </w:p>
    <w:p w14:paraId="36CD2C8C" w14:textId="77777777" w:rsidR="003B2E7F" w:rsidRPr="008A278A" w:rsidRDefault="003B2E7F" w:rsidP="003B2E7F">
      <w:pPr>
        <w:pStyle w:val="ListParagraph"/>
        <w:rPr>
          <w:ins w:id="524" w:author="Daffa Tahta" w:date="2020-04-15T15:05:00Z"/>
          <w:rFonts w:ascii="Courier New" w:hAnsi="Courier New" w:cs="Courier New"/>
          <w:rPrChange w:id="525" w:author="Daffa Tahta" w:date="2020-04-15T15:20:00Z">
            <w:rPr>
              <w:ins w:id="526" w:author="Daffa Tahta" w:date="2020-04-15T15:05:00Z"/>
              <w:rFonts w:ascii="Times New Roman" w:hAnsi="Times New Roman" w:cs="Times New Roman"/>
            </w:rPr>
          </w:rPrChange>
        </w:rPr>
      </w:pPr>
      <w:ins w:id="527" w:author="Daffa Tahta" w:date="2020-04-15T15:05:00Z">
        <w:r w:rsidRPr="008A278A">
          <w:rPr>
            <w:rFonts w:ascii="Courier New" w:hAnsi="Courier New" w:cs="Courier New"/>
            <w:rPrChange w:id="528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  &lt;/button&gt;</w:t>
        </w:r>
      </w:ins>
    </w:p>
    <w:p w14:paraId="7832C41B" w14:textId="77777777" w:rsidR="003B2E7F" w:rsidRPr="008A278A" w:rsidRDefault="003B2E7F" w:rsidP="003B2E7F">
      <w:pPr>
        <w:pStyle w:val="ListParagraph"/>
        <w:rPr>
          <w:ins w:id="529" w:author="Daffa Tahta" w:date="2020-04-15T15:05:00Z"/>
          <w:rFonts w:ascii="Courier New" w:hAnsi="Courier New" w:cs="Courier New"/>
          <w:rPrChange w:id="530" w:author="Daffa Tahta" w:date="2020-04-15T15:20:00Z">
            <w:rPr>
              <w:ins w:id="531" w:author="Daffa Tahta" w:date="2020-04-15T15:05:00Z"/>
              <w:rFonts w:ascii="Times New Roman" w:hAnsi="Times New Roman" w:cs="Times New Roman"/>
            </w:rPr>
          </w:rPrChange>
        </w:rPr>
      </w:pPr>
      <w:ins w:id="532" w:author="Daffa Tahta" w:date="2020-04-15T15:05:00Z">
        <w:r w:rsidRPr="008A278A">
          <w:rPr>
            <w:rFonts w:ascii="Courier New" w:hAnsi="Courier New" w:cs="Courier New"/>
            <w:rPrChange w:id="533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  &lt;button type="submit"&gt;Login&lt;/button&gt;</w:t>
        </w:r>
      </w:ins>
    </w:p>
    <w:p w14:paraId="4E9A4A6D" w14:textId="77777777" w:rsidR="003B2E7F" w:rsidRPr="008A278A" w:rsidRDefault="003B2E7F" w:rsidP="003B2E7F">
      <w:pPr>
        <w:pStyle w:val="ListParagraph"/>
        <w:rPr>
          <w:ins w:id="534" w:author="Daffa Tahta" w:date="2020-04-15T15:05:00Z"/>
          <w:rFonts w:ascii="Courier New" w:hAnsi="Courier New" w:cs="Courier New"/>
          <w:rPrChange w:id="535" w:author="Daffa Tahta" w:date="2020-04-15T15:20:00Z">
            <w:rPr>
              <w:ins w:id="536" w:author="Daffa Tahta" w:date="2020-04-15T15:05:00Z"/>
              <w:rFonts w:ascii="Times New Roman" w:hAnsi="Times New Roman" w:cs="Times New Roman"/>
            </w:rPr>
          </w:rPrChange>
        </w:rPr>
      </w:pPr>
      <w:ins w:id="537" w:author="Daffa Tahta" w:date="2020-04-15T15:05:00Z">
        <w:r w:rsidRPr="008A278A">
          <w:rPr>
            <w:rFonts w:ascii="Courier New" w:hAnsi="Courier New" w:cs="Courier New"/>
            <w:rPrChange w:id="538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  &lt;span&gt;{error}&lt;/span&gt;</w:t>
        </w:r>
      </w:ins>
    </w:p>
    <w:p w14:paraId="102612F0" w14:textId="77777777" w:rsidR="003B2E7F" w:rsidRPr="008A278A" w:rsidRDefault="003B2E7F" w:rsidP="003B2E7F">
      <w:pPr>
        <w:pStyle w:val="ListParagraph"/>
        <w:rPr>
          <w:ins w:id="539" w:author="Daffa Tahta" w:date="2020-04-15T15:05:00Z"/>
          <w:rFonts w:ascii="Courier New" w:hAnsi="Courier New" w:cs="Courier New"/>
          <w:rPrChange w:id="540" w:author="Daffa Tahta" w:date="2020-04-15T15:20:00Z">
            <w:rPr>
              <w:ins w:id="541" w:author="Daffa Tahta" w:date="2020-04-15T15:05:00Z"/>
              <w:rFonts w:ascii="Times New Roman" w:hAnsi="Times New Roman" w:cs="Times New Roman"/>
            </w:rPr>
          </w:rPrChange>
        </w:rPr>
      </w:pPr>
      <w:ins w:id="542" w:author="Daffa Tahta" w:date="2020-04-15T15:05:00Z">
        <w:r w:rsidRPr="008A278A">
          <w:rPr>
            <w:rFonts w:ascii="Courier New" w:hAnsi="Courier New" w:cs="Courier New"/>
            <w:rPrChange w:id="543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  &lt;/form&gt;</w:t>
        </w:r>
      </w:ins>
    </w:p>
    <w:p w14:paraId="1FB144C6" w14:textId="77777777" w:rsidR="003B2E7F" w:rsidRPr="008A278A" w:rsidRDefault="003B2E7F" w:rsidP="003B2E7F">
      <w:pPr>
        <w:pStyle w:val="ListParagraph"/>
        <w:rPr>
          <w:ins w:id="544" w:author="Daffa Tahta" w:date="2020-04-15T15:05:00Z"/>
          <w:rFonts w:ascii="Courier New" w:hAnsi="Courier New" w:cs="Courier New"/>
          <w:rPrChange w:id="545" w:author="Daffa Tahta" w:date="2020-04-15T15:20:00Z">
            <w:rPr>
              <w:ins w:id="546" w:author="Daffa Tahta" w:date="2020-04-15T15:05:00Z"/>
              <w:rFonts w:ascii="Times New Roman" w:hAnsi="Times New Roman" w:cs="Times New Roman"/>
            </w:rPr>
          </w:rPrChange>
        </w:rPr>
      </w:pPr>
      <w:ins w:id="547" w:author="Daffa Tahta" w:date="2020-04-15T15:05:00Z">
        <w:r w:rsidRPr="008A278A">
          <w:rPr>
            <w:rFonts w:ascii="Courier New" w:hAnsi="Courier New" w:cs="Courier New"/>
            <w:rPrChange w:id="548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  &lt;/div&gt;</w:t>
        </w:r>
      </w:ins>
    </w:p>
    <w:p w14:paraId="6EA8339F" w14:textId="77777777" w:rsidR="003B2E7F" w:rsidRPr="008A278A" w:rsidRDefault="003B2E7F" w:rsidP="003B2E7F">
      <w:pPr>
        <w:pStyle w:val="ListParagraph"/>
        <w:rPr>
          <w:ins w:id="549" w:author="Daffa Tahta" w:date="2020-04-15T15:05:00Z"/>
          <w:rFonts w:ascii="Courier New" w:hAnsi="Courier New" w:cs="Courier New"/>
          <w:rPrChange w:id="550" w:author="Daffa Tahta" w:date="2020-04-15T15:20:00Z">
            <w:rPr>
              <w:ins w:id="551" w:author="Daffa Tahta" w:date="2020-04-15T15:05:00Z"/>
              <w:rFonts w:ascii="Times New Roman" w:hAnsi="Times New Roman" w:cs="Times New Roman"/>
            </w:rPr>
          </w:rPrChange>
        </w:rPr>
      </w:pPr>
      <w:ins w:id="552" w:author="Daffa Tahta" w:date="2020-04-15T15:05:00Z">
        <w:r w:rsidRPr="008A278A">
          <w:rPr>
            <w:rFonts w:ascii="Courier New" w:hAnsi="Courier New" w:cs="Courier New"/>
            <w:rPrChange w:id="553" w:author="Daffa Tahta" w:date="2020-04-15T15:20:00Z">
              <w:rPr>
                <w:rFonts w:ascii="Times New Roman" w:hAnsi="Times New Roman" w:cs="Times New Roman"/>
              </w:rPr>
            </w:rPrChange>
          </w:rPr>
          <w:t xml:space="preserve">  );</w:t>
        </w:r>
      </w:ins>
    </w:p>
    <w:p w14:paraId="45D156D8" w14:textId="77777777" w:rsidR="003B2E7F" w:rsidRPr="008A278A" w:rsidRDefault="003B2E7F" w:rsidP="003B2E7F">
      <w:pPr>
        <w:pStyle w:val="ListParagraph"/>
        <w:rPr>
          <w:ins w:id="554" w:author="Daffa Tahta" w:date="2020-04-15T15:05:00Z"/>
          <w:rFonts w:ascii="Courier New" w:hAnsi="Courier New" w:cs="Courier New"/>
          <w:rPrChange w:id="555" w:author="Daffa Tahta" w:date="2020-04-15T15:20:00Z">
            <w:rPr>
              <w:ins w:id="556" w:author="Daffa Tahta" w:date="2020-04-15T15:05:00Z"/>
              <w:rFonts w:ascii="Times New Roman" w:hAnsi="Times New Roman" w:cs="Times New Roman"/>
            </w:rPr>
          </w:rPrChange>
        </w:rPr>
      </w:pPr>
      <w:ins w:id="557" w:author="Daffa Tahta" w:date="2020-04-15T15:05:00Z">
        <w:r w:rsidRPr="008A278A">
          <w:rPr>
            <w:rFonts w:ascii="Courier New" w:hAnsi="Courier New" w:cs="Courier New"/>
            <w:rPrChange w:id="558" w:author="Daffa Tahta" w:date="2020-04-15T15:20:00Z">
              <w:rPr>
                <w:rFonts w:ascii="Times New Roman" w:hAnsi="Times New Roman" w:cs="Times New Roman"/>
              </w:rPr>
            </w:rPrChange>
          </w:rPr>
          <w:t>};</w:t>
        </w:r>
      </w:ins>
    </w:p>
    <w:p w14:paraId="0AFD6E85" w14:textId="77777777" w:rsidR="003B2E7F" w:rsidRPr="008A278A" w:rsidRDefault="003B2E7F" w:rsidP="003B2E7F">
      <w:pPr>
        <w:pStyle w:val="ListParagraph"/>
        <w:rPr>
          <w:ins w:id="559" w:author="Daffa Tahta" w:date="2020-04-15T15:05:00Z"/>
          <w:rFonts w:ascii="Courier New" w:hAnsi="Courier New" w:cs="Courier New"/>
          <w:rPrChange w:id="560" w:author="Daffa Tahta" w:date="2020-04-15T15:20:00Z">
            <w:rPr>
              <w:ins w:id="561" w:author="Daffa Tahta" w:date="2020-04-15T15:05:00Z"/>
              <w:rFonts w:ascii="Times New Roman" w:hAnsi="Times New Roman" w:cs="Times New Roman"/>
            </w:rPr>
          </w:rPrChange>
        </w:rPr>
      </w:pPr>
    </w:p>
    <w:p w14:paraId="22550FA7" w14:textId="4FB8B298" w:rsidR="003B2E7F" w:rsidRPr="008A278A" w:rsidRDefault="003B2E7F" w:rsidP="003B2E7F">
      <w:pPr>
        <w:pStyle w:val="ListParagraph"/>
        <w:rPr>
          <w:ins w:id="562" w:author="Daffa Tahta" w:date="2020-04-15T15:05:00Z"/>
          <w:rFonts w:ascii="Courier New" w:hAnsi="Courier New" w:cs="Courier New"/>
        </w:rPr>
      </w:pPr>
      <w:ins w:id="563" w:author="Daffa Tahta" w:date="2020-04-15T15:05:00Z">
        <w:r w:rsidRPr="008A278A">
          <w:rPr>
            <w:rFonts w:ascii="Courier New" w:hAnsi="Courier New" w:cs="Courier New"/>
            <w:rPrChange w:id="564" w:author="Daffa Tahta" w:date="2020-04-15T15:20:00Z">
              <w:rPr>
                <w:rFonts w:ascii="Times New Roman" w:hAnsi="Times New Roman" w:cs="Times New Roman"/>
              </w:rPr>
            </w:rPrChange>
          </w:rPr>
          <w:t>export default Login;</w:t>
        </w:r>
      </w:ins>
    </w:p>
    <w:p w14:paraId="7763EE45" w14:textId="2BB8DE15" w:rsidR="003B2E7F" w:rsidRPr="007A79EF" w:rsidRDefault="003B2E7F" w:rsidP="003B2E7F">
      <w:pPr>
        <w:pStyle w:val="ListParagraph"/>
        <w:numPr>
          <w:ilvl w:val="0"/>
          <w:numId w:val="1"/>
        </w:numPr>
        <w:rPr>
          <w:ins w:id="565" w:author="Daffa Tahta" w:date="2020-04-15T15:10:00Z"/>
          <w:rFonts w:ascii="Times New Roman" w:eastAsia="Malgun Gothic" w:hAnsi="Times New Roman" w:cs="Times New Roman"/>
          <w:sz w:val="24"/>
          <w:szCs w:val="24"/>
          <w:lang w:val="id-ID" w:eastAsia="ko-KR"/>
          <w:rPrChange w:id="566" w:author="Daffa Tahta" w:date="2020-04-15T15:21:00Z">
            <w:rPr>
              <w:ins w:id="567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568" w:author="Daffa Tahta" w:date="2020-04-15T15:06:00Z">
        <w:r w:rsidRPr="008A278A">
          <w:rPr>
            <w:rFonts w:ascii="Courier New" w:eastAsia="Malgun Gothic" w:hAnsi="Courier New" w:cs="Courier New"/>
            <w:lang w:val="id-ID" w:eastAsia="ko-KR"/>
            <w:rPrChange w:id="569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br w:type="column"/>
        </w:r>
        <w:r w:rsidRPr="007A79EF">
          <w:rPr>
            <w:rFonts w:ascii="Times New Roman" w:eastAsia="Malgun Gothic" w:hAnsi="Times New Roman" w:cs="Times New Roman"/>
            <w:sz w:val="24"/>
            <w:szCs w:val="24"/>
            <w:lang w:val="id-ID" w:eastAsia="ko-KR"/>
            <w:rPrChange w:id="570" w:author="Daffa Tahta" w:date="2020-04-15T15:21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lastRenderedPageBreak/>
          <w:t>Edit file Join.js</w:t>
        </w:r>
      </w:ins>
    </w:p>
    <w:p w14:paraId="6E2C9D00" w14:textId="77777777" w:rsidR="004B5286" w:rsidRDefault="004B5286" w:rsidP="004B5286">
      <w:pPr>
        <w:pStyle w:val="ListParagraph"/>
        <w:rPr>
          <w:ins w:id="571" w:author="Daffa Tahta" w:date="2020-04-15T15:10:00Z"/>
          <w:rFonts w:ascii="Times New Roman" w:eastAsia="Malgun Gothic" w:hAnsi="Times New Roman" w:cs="Times New Roman"/>
          <w:lang w:val="id-ID" w:eastAsia="ko-KR"/>
        </w:rPr>
        <w:pPrChange w:id="572" w:author="Daffa Tahta" w:date="2020-04-15T15:10:00Z">
          <w:pPr>
            <w:pStyle w:val="ListParagraph"/>
            <w:numPr>
              <w:numId w:val="1"/>
            </w:numPr>
            <w:ind w:hanging="360"/>
          </w:pPr>
        </w:pPrChange>
      </w:pPr>
    </w:p>
    <w:p w14:paraId="2CEE638A" w14:textId="77777777" w:rsidR="004B5286" w:rsidRPr="008A278A" w:rsidRDefault="004B5286" w:rsidP="004B5286">
      <w:pPr>
        <w:pStyle w:val="ListParagraph"/>
        <w:rPr>
          <w:ins w:id="573" w:author="Daffa Tahta" w:date="2020-04-15T15:10:00Z"/>
          <w:rFonts w:ascii="Courier New" w:eastAsia="Malgun Gothic" w:hAnsi="Courier New" w:cs="Courier New"/>
          <w:lang w:val="id-ID" w:eastAsia="ko-KR"/>
          <w:rPrChange w:id="574" w:author="Daffa Tahta" w:date="2020-04-15T15:20:00Z">
            <w:rPr>
              <w:ins w:id="575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576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577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import React, { useState, useContext } from "react";</w:t>
        </w:r>
      </w:ins>
    </w:p>
    <w:p w14:paraId="506D7A2D" w14:textId="77777777" w:rsidR="004B5286" w:rsidRPr="008A278A" w:rsidRDefault="004B5286" w:rsidP="004B5286">
      <w:pPr>
        <w:pStyle w:val="ListParagraph"/>
        <w:rPr>
          <w:ins w:id="578" w:author="Daffa Tahta" w:date="2020-04-15T15:10:00Z"/>
          <w:rFonts w:ascii="Courier New" w:eastAsia="Malgun Gothic" w:hAnsi="Courier New" w:cs="Courier New"/>
          <w:lang w:val="id-ID" w:eastAsia="ko-KR"/>
          <w:rPrChange w:id="579" w:author="Daffa Tahta" w:date="2020-04-15T15:20:00Z">
            <w:rPr>
              <w:ins w:id="580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581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582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import { AuthContext } from "./index";</w:t>
        </w:r>
      </w:ins>
    </w:p>
    <w:p w14:paraId="12F4F069" w14:textId="77777777" w:rsidR="004B5286" w:rsidRPr="008A278A" w:rsidRDefault="004B5286" w:rsidP="004B5286">
      <w:pPr>
        <w:pStyle w:val="ListParagraph"/>
        <w:rPr>
          <w:ins w:id="583" w:author="Daffa Tahta" w:date="2020-04-15T15:10:00Z"/>
          <w:rFonts w:ascii="Courier New" w:eastAsia="Malgun Gothic" w:hAnsi="Courier New" w:cs="Courier New"/>
          <w:lang w:val="id-ID" w:eastAsia="ko-KR"/>
          <w:rPrChange w:id="584" w:author="Daffa Tahta" w:date="2020-04-15T15:20:00Z">
            <w:rPr>
              <w:ins w:id="585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586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587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import * as firebase from "firebase";</w:t>
        </w:r>
      </w:ins>
    </w:p>
    <w:p w14:paraId="59B79A60" w14:textId="77777777" w:rsidR="004B5286" w:rsidRPr="008A278A" w:rsidRDefault="004B5286" w:rsidP="004B5286">
      <w:pPr>
        <w:pStyle w:val="ListParagraph"/>
        <w:rPr>
          <w:ins w:id="588" w:author="Daffa Tahta" w:date="2020-04-15T15:10:00Z"/>
          <w:rFonts w:ascii="Courier New" w:eastAsia="Malgun Gothic" w:hAnsi="Courier New" w:cs="Courier New"/>
          <w:lang w:val="id-ID" w:eastAsia="ko-KR"/>
          <w:rPrChange w:id="589" w:author="Daffa Tahta" w:date="2020-04-15T15:20:00Z">
            <w:rPr>
              <w:ins w:id="590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</w:p>
    <w:p w14:paraId="73AA317C" w14:textId="77777777" w:rsidR="004B5286" w:rsidRPr="008A278A" w:rsidRDefault="004B5286" w:rsidP="004B5286">
      <w:pPr>
        <w:pStyle w:val="ListParagraph"/>
        <w:rPr>
          <w:ins w:id="591" w:author="Daffa Tahta" w:date="2020-04-15T15:10:00Z"/>
          <w:rFonts w:ascii="Courier New" w:eastAsia="Malgun Gothic" w:hAnsi="Courier New" w:cs="Courier New"/>
          <w:lang w:val="id-ID" w:eastAsia="ko-KR"/>
          <w:rPrChange w:id="592" w:author="Daffa Tahta" w:date="2020-04-15T15:20:00Z">
            <w:rPr>
              <w:ins w:id="593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594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595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const Join = () =&gt; {</w:t>
        </w:r>
      </w:ins>
    </w:p>
    <w:p w14:paraId="63394F5E" w14:textId="77777777" w:rsidR="004B5286" w:rsidRPr="008A278A" w:rsidRDefault="004B5286" w:rsidP="004B5286">
      <w:pPr>
        <w:pStyle w:val="ListParagraph"/>
        <w:rPr>
          <w:ins w:id="596" w:author="Daffa Tahta" w:date="2020-04-15T15:10:00Z"/>
          <w:rFonts w:ascii="Courier New" w:eastAsia="Malgun Gothic" w:hAnsi="Courier New" w:cs="Courier New"/>
          <w:lang w:val="id-ID" w:eastAsia="ko-KR"/>
          <w:rPrChange w:id="597" w:author="Daffa Tahta" w:date="2020-04-15T15:20:00Z">
            <w:rPr>
              <w:ins w:id="598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599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600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const [email, setEmail] = useState("");</w:t>
        </w:r>
      </w:ins>
    </w:p>
    <w:p w14:paraId="28A6A397" w14:textId="77777777" w:rsidR="004B5286" w:rsidRPr="008A278A" w:rsidRDefault="004B5286" w:rsidP="004B5286">
      <w:pPr>
        <w:pStyle w:val="ListParagraph"/>
        <w:rPr>
          <w:ins w:id="601" w:author="Daffa Tahta" w:date="2020-04-15T15:10:00Z"/>
          <w:rFonts w:ascii="Courier New" w:eastAsia="Malgun Gothic" w:hAnsi="Courier New" w:cs="Courier New"/>
          <w:lang w:val="id-ID" w:eastAsia="ko-KR"/>
          <w:rPrChange w:id="602" w:author="Daffa Tahta" w:date="2020-04-15T15:20:00Z">
            <w:rPr>
              <w:ins w:id="603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604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605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const [password, setPassword] = useState("");</w:t>
        </w:r>
      </w:ins>
    </w:p>
    <w:p w14:paraId="1BDE948D" w14:textId="77777777" w:rsidR="004B5286" w:rsidRPr="008A278A" w:rsidRDefault="004B5286" w:rsidP="004B5286">
      <w:pPr>
        <w:pStyle w:val="ListParagraph"/>
        <w:rPr>
          <w:ins w:id="606" w:author="Daffa Tahta" w:date="2020-04-15T15:10:00Z"/>
          <w:rFonts w:ascii="Courier New" w:eastAsia="Malgun Gothic" w:hAnsi="Courier New" w:cs="Courier New"/>
          <w:lang w:val="id-ID" w:eastAsia="ko-KR"/>
          <w:rPrChange w:id="607" w:author="Daffa Tahta" w:date="2020-04-15T15:20:00Z">
            <w:rPr>
              <w:ins w:id="608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609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610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const [error, setError] = useState("");</w:t>
        </w:r>
      </w:ins>
    </w:p>
    <w:p w14:paraId="44F59DA5" w14:textId="77777777" w:rsidR="004B5286" w:rsidRPr="008A278A" w:rsidRDefault="004B5286" w:rsidP="004B5286">
      <w:pPr>
        <w:pStyle w:val="ListParagraph"/>
        <w:rPr>
          <w:ins w:id="611" w:author="Daffa Tahta" w:date="2020-04-15T15:10:00Z"/>
          <w:rFonts w:ascii="Courier New" w:eastAsia="Malgun Gothic" w:hAnsi="Courier New" w:cs="Courier New"/>
          <w:lang w:val="id-ID" w:eastAsia="ko-KR"/>
          <w:rPrChange w:id="612" w:author="Daffa Tahta" w:date="2020-04-15T15:20:00Z">
            <w:rPr>
              <w:ins w:id="613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</w:p>
    <w:p w14:paraId="1DAD942B" w14:textId="77777777" w:rsidR="004B5286" w:rsidRPr="008A278A" w:rsidRDefault="004B5286" w:rsidP="004B5286">
      <w:pPr>
        <w:pStyle w:val="ListParagraph"/>
        <w:rPr>
          <w:ins w:id="614" w:author="Daffa Tahta" w:date="2020-04-15T15:10:00Z"/>
          <w:rFonts w:ascii="Courier New" w:eastAsia="Malgun Gothic" w:hAnsi="Courier New" w:cs="Courier New"/>
          <w:lang w:val="id-ID" w:eastAsia="ko-KR"/>
          <w:rPrChange w:id="615" w:author="Daffa Tahta" w:date="2020-04-15T15:20:00Z">
            <w:rPr>
              <w:ins w:id="616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617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618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const Auth = useContext(AuthContext);</w:t>
        </w:r>
      </w:ins>
    </w:p>
    <w:p w14:paraId="2719E534" w14:textId="77777777" w:rsidR="004B5286" w:rsidRPr="008A278A" w:rsidRDefault="004B5286" w:rsidP="004B5286">
      <w:pPr>
        <w:pStyle w:val="ListParagraph"/>
        <w:rPr>
          <w:ins w:id="619" w:author="Daffa Tahta" w:date="2020-04-15T15:10:00Z"/>
          <w:rFonts w:ascii="Courier New" w:eastAsia="Malgun Gothic" w:hAnsi="Courier New" w:cs="Courier New"/>
          <w:lang w:val="id-ID" w:eastAsia="ko-KR"/>
          <w:rPrChange w:id="620" w:author="Daffa Tahta" w:date="2020-04-15T15:20:00Z">
            <w:rPr>
              <w:ins w:id="621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622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623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const handleForm = (e) =&gt; {</w:t>
        </w:r>
      </w:ins>
    </w:p>
    <w:p w14:paraId="277ABC7B" w14:textId="77777777" w:rsidR="004B5286" w:rsidRPr="008A278A" w:rsidRDefault="004B5286" w:rsidP="004B5286">
      <w:pPr>
        <w:pStyle w:val="ListParagraph"/>
        <w:rPr>
          <w:ins w:id="624" w:author="Daffa Tahta" w:date="2020-04-15T15:10:00Z"/>
          <w:rFonts w:ascii="Courier New" w:eastAsia="Malgun Gothic" w:hAnsi="Courier New" w:cs="Courier New"/>
          <w:lang w:val="id-ID" w:eastAsia="ko-KR"/>
          <w:rPrChange w:id="625" w:author="Daffa Tahta" w:date="2020-04-15T15:20:00Z">
            <w:rPr>
              <w:ins w:id="626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627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628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e.preventDefault();</w:t>
        </w:r>
      </w:ins>
    </w:p>
    <w:p w14:paraId="2A9D8431" w14:textId="77777777" w:rsidR="004B5286" w:rsidRPr="008A278A" w:rsidRDefault="004B5286" w:rsidP="004B5286">
      <w:pPr>
        <w:pStyle w:val="ListParagraph"/>
        <w:rPr>
          <w:ins w:id="629" w:author="Daffa Tahta" w:date="2020-04-15T15:10:00Z"/>
          <w:rFonts w:ascii="Courier New" w:eastAsia="Malgun Gothic" w:hAnsi="Courier New" w:cs="Courier New"/>
          <w:lang w:val="id-ID" w:eastAsia="ko-KR"/>
          <w:rPrChange w:id="630" w:author="Daffa Tahta" w:date="2020-04-15T15:20:00Z">
            <w:rPr>
              <w:ins w:id="631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632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633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firebase</w:t>
        </w:r>
      </w:ins>
    </w:p>
    <w:p w14:paraId="77E5068B" w14:textId="77777777" w:rsidR="004B5286" w:rsidRPr="008A278A" w:rsidRDefault="004B5286" w:rsidP="004B5286">
      <w:pPr>
        <w:pStyle w:val="ListParagraph"/>
        <w:rPr>
          <w:ins w:id="634" w:author="Daffa Tahta" w:date="2020-04-15T15:10:00Z"/>
          <w:rFonts w:ascii="Courier New" w:eastAsia="Malgun Gothic" w:hAnsi="Courier New" w:cs="Courier New"/>
          <w:lang w:val="id-ID" w:eastAsia="ko-KR"/>
          <w:rPrChange w:id="635" w:author="Daffa Tahta" w:date="2020-04-15T15:20:00Z">
            <w:rPr>
              <w:ins w:id="636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637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638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.auth()</w:t>
        </w:r>
      </w:ins>
    </w:p>
    <w:p w14:paraId="2838EBEC" w14:textId="77777777" w:rsidR="004B5286" w:rsidRPr="008A278A" w:rsidRDefault="004B5286" w:rsidP="004B5286">
      <w:pPr>
        <w:pStyle w:val="ListParagraph"/>
        <w:rPr>
          <w:ins w:id="639" w:author="Daffa Tahta" w:date="2020-04-15T15:10:00Z"/>
          <w:rFonts w:ascii="Courier New" w:eastAsia="Malgun Gothic" w:hAnsi="Courier New" w:cs="Courier New"/>
          <w:lang w:val="id-ID" w:eastAsia="ko-KR"/>
          <w:rPrChange w:id="640" w:author="Daffa Tahta" w:date="2020-04-15T15:20:00Z">
            <w:rPr>
              <w:ins w:id="641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642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643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.createUserWithEmailAndPassword(email, password)</w:t>
        </w:r>
      </w:ins>
    </w:p>
    <w:p w14:paraId="2ABF8617" w14:textId="77777777" w:rsidR="004B5286" w:rsidRPr="008A278A" w:rsidRDefault="004B5286" w:rsidP="004B5286">
      <w:pPr>
        <w:pStyle w:val="ListParagraph"/>
        <w:rPr>
          <w:ins w:id="644" w:author="Daffa Tahta" w:date="2020-04-15T15:10:00Z"/>
          <w:rFonts w:ascii="Courier New" w:eastAsia="Malgun Gothic" w:hAnsi="Courier New" w:cs="Courier New"/>
          <w:lang w:val="id-ID" w:eastAsia="ko-KR"/>
          <w:rPrChange w:id="645" w:author="Daffa Tahta" w:date="2020-04-15T15:20:00Z">
            <w:rPr>
              <w:ins w:id="646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647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648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.then((res) =&gt; {</w:t>
        </w:r>
      </w:ins>
    </w:p>
    <w:p w14:paraId="1087F387" w14:textId="77777777" w:rsidR="004B5286" w:rsidRPr="008A278A" w:rsidRDefault="004B5286" w:rsidP="004B5286">
      <w:pPr>
        <w:pStyle w:val="ListParagraph"/>
        <w:rPr>
          <w:ins w:id="649" w:author="Daffa Tahta" w:date="2020-04-15T15:10:00Z"/>
          <w:rFonts w:ascii="Courier New" w:eastAsia="Malgun Gothic" w:hAnsi="Courier New" w:cs="Courier New"/>
          <w:lang w:val="id-ID" w:eastAsia="ko-KR"/>
          <w:rPrChange w:id="650" w:author="Daffa Tahta" w:date="2020-04-15T15:20:00Z">
            <w:rPr>
              <w:ins w:id="651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652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653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if (res.user) Auth.setLoggedIn(true);</w:t>
        </w:r>
      </w:ins>
    </w:p>
    <w:p w14:paraId="4A964D58" w14:textId="77777777" w:rsidR="004B5286" w:rsidRPr="008A278A" w:rsidRDefault="004B5286" w:rsidP="004B5286">
      <w:pPr>
        <w:pStyle w:val="ListParagraph"/>
        <w:rPr>
          <w:ins w:id="654" w:author="Daffa Tahta" w:date="2020-04-15T15:10:00Z"/>
          <w:rFonts w:ascii="Courier New" w:eastAsia="Malgun Gothic" w:hAnsi="Courier New" w:cs="Courier New"/>
          <w:lang w:val="id-ID" w:eastAsia="ko-KR"/>
          <w:rPrChange w:id="655" w:author="Daffa Tahta" w:date="2020-04-15T15:20:00Z">
            <w:rPr>
              <w:ins w:id="656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657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658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})</w:t>
        </w:r>
      </w:ins>
    </w:p>
    <w:p w14:paraId="032217DE" w14:textId="77777777" w:rsidR="004B5286" w:rsidRPr="008A278A" w:rsidRDefault="004B5286" w:rsidP="004B5286">
      <w:pPr>
        <w:pStyle w:val="ListParagraph"/>
        <w:rPr>
          <w:ins w:id="659" w:author="Daffa Tahta" w:date="2020-04-15T15:10:00Z"/>
          <w:rFonts w:ascii="Courier New" w:eastAsia="Malgun Gothic" w:hAnsi="Courier New" w:cs="Courier New"/>
          <w:lang w:val="id-ID" w:eastAsia="ko-KR"/>
          <w:rPrChange w:id="660" w:author="Daffa Tahta" w:date="2020-04-15T15:20:00Z">
            <w:rPr>
              <w:ins w:id="661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662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663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.catch((e) =&gt; {</w:t>
        </w:r>
      </w:ins>
    </w:p>
    <w:p w14:paraId="4DFA4C88" w14:textId="77777777" w:rsidR="004B5286" w:rsidRPr="008A278A" w:rsidRDefault="004B5286" w:rsidP="004B5286">
      <w:pPr>
        <w:pStyle w:val="ListParagraph"/>
        <w:rPr>
          <w:ins w:id="664" w:author="Daffa Tahta" w:date="2020-04-15T15:10:00Z"/>
          <w:rFonts w:ascii="Courier New" w:eastAsia="Malgun Gothic" w:hAnsi="Courier New" w:cs="Courier New"/>
          <w:lang w:val="id-ID" w:eastAsia="ko-KR"/>
          <w:rPrChange w:id="665" w:author="Daffa Tahta" w:date="2020-04-15T15:20:00Z">
            <w:rPr>
              <w:ins w:id="666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667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668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setError(e.message);</w:t>
        </w:r>
      </w:ins>
    </w:p>
    <w:p w14:paraId="1656CFAF" w14:textId="77777777" w:rsidR="004B5286" w:rsidRPr="008A278A" w:rsidRDefault="004B5286" w:rsidP="004B5286">
      <w:pPr>
        <w:pStyle w:val="ListParagraph"/>
        <w:rPr>
          <w:ins w:id="669" w:author="Daffa Tahta" w:date="2020-04-15T15:10:00Z"/>
          <w:rFonts w:ascii="Courier New" w:eastAsia="Malgun Gothic" w:hAnsi="Courier New" w:cs="Courier New"/>
          <w:lang w:val="id-ID" w:eastAsia="ko-KR"/>
          <w:rPrChange w:id="670" w:author="Daffa Tahta" w:date="2020-04-15T15:20:00Z">
            <w:rPr>
              <w:ins w:id="671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672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673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});</w:t>
        </w:r>
      </w:ins>
    </w:p>
    <w:p w14:paraId="1B6A21A0" w14:textId="77777777" w:rsidR="004B5286" w:rsidRPr="008A278A" w:rsidRDefault="004B5286" w:rsidP="004B5286">
      <w:pPr>
        <w:pStyle w:val="ListParagraph"/>
        <w:rPr>
          <w:ins w:id="674" w:author="Daffa Tahta" w:date="2020-04-15T15:10:00Z"/>
          <w:rFonts w:ascii="Courier New" w:eastAsia="Malgun Gothic" w:hAnsi="Courier New" w:cs="Courier New"/>
          <w:lang w:val="id-ID" w:eastAsia="ko-KR"/>
          <w:rPrChange w:id="675" w:author="Daffa Tahta" w:date="2020-04-15T15:20:00Z">
            <w:rPr>
              <w:ins w:id="676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677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678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};</w:t>
        </w:r>
      </w:ins>
    </w:p>
    <w:p w14:paraId="5198C1AE" w14:textId="77777777" w:rsidR="004B5286" w:rsidRPr="008A278A" w:rsidRDefault="004B5286" w:rsidP="004B5286">
      <w:pPr>
        <w:pStyle w:val="ListParagraph"/>
        <w:rPr>
          <w:ins w:id="679" w:author="Daffa Tahta" w:date="2020-04-15T15:10:00Z"/>
          <w:rFonts w:ascii="Courier New" w:eastAsia="Malgun Gothic" w:hAnsi="Courier New" w:cs="Courier New"/>
          <w:lang w:val="id-ID" w:eastAsia="ko-KR"/>
          <w:rPrChange w:id="680" w:author="Daffa Tahta" w:date="2020-04-15T15:20:00Z">
            <w:rPr>
              <w:ins w:id="681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</w:p>
    <w:p w14:paraId="6C4AFFC8" w14:textId="77777777" w:rsidR="004B5286" w:rsidRPr="008A278A" w:rsidRDefault="004B5286" w:rsidP="004B5286">
      <w:pPr>
        <w:pStyle w:val="ListParagraph"/>
        <w:rPr>
          <w:ins w:id="682" w:author="Daffa Tahta" w:date="2020-04-15T15:10:00Z"/>
          <w:rFonts w:ascii="Courier New" w:eastAsia="Malgun Gothic" w:hAnsi="Courier New" w:cs="Courier New"/>
          <w:lang w:val="id-ID" w:eastAsia="ko-KR"/>
          <w:rPrChange w:id="683" w:author="Daffa Tahta" w:date="2020-04-15T15:20:00Z">
            <w:rPr>
              <w:ins w:id="684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685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686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return (</w:t>
        </w:r>
      </w:ins>
    </w:p>
    <w:p w14:paraId="1443981D" w14:textId="77777777" w:rsidR="004B5286" w:rsidRPr="008A278A" w:rsidRDefault="004B5286" w:rsidP="004B5286">
      <w:pPr>
        <w:pStyle w:val="ListParagraph"/>
        <w:rPr>
          <w:ins w:id="687" w:author="Daffa Tahta" w:date="2020-04-15T15:10:00Z"/>
          <w:rFonts w:ascii="Courier New" w:eastAsia="Malgun Gothic" w:hAnsi="Courier New" w:cs="Courier New"/>
          <w:lang w:val="id-ID" w:eastAsia="ko-KR"/>
          <w:rPrChange w:id="688" w:author="Daffa Tahta" w:date="2020-04-15T15:20:00Z">
            <w:rPr>
              <w:ins w:id="689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690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691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&lt;div&gt;</w:t>
        </w:r>
      </w:ins>
    </w:p>
    <w:p w14:paraId="002F5F24" w14:textId="77777777" w:rsidR="004B5286" w:rsidRPr="008A278A" w:rsidRDefault="004B5286" w:rsidP="004B5286">
      <w:pPr>
        <w:pStyle w:val="ListParagraph"/>
        <w:rPr>
          <w:ins w:id="692" w:author="Daffa Tahta" w:date="2020-04-15T15:10:00Z"/>
          <w:rFonts w:ascii="Courier New" w:eastAsia="Malgun Gothic" w:hAnsi="Courier New" w:cs="Courier New"/>
          <w:lang w:val="id-ID" w:eastAsia="ko-KR"/>
          <w:rPrChange w:id="693" w:author="Daffa Tahta" w:date="2020-04-15T15:20:00Z">
            <w:rPr>
              <w:ins w:id="694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695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696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&lt;h1&gt;Join&lt;/h1&gt;</w:t>
        </w:r>
      </w:ins>
    </w:p>
    <w:p w14:paraId="346189F2" w14:textId="77777777" w:rsidR="004B5286" w:rsidRPr="008A278A" w:rsidRDefault="004B5286" w:rsidP="004B5286">
      <w:pPr>
        <w:pStyle w:val="ListParagraph"/>
        <w:rPr>
          <w:ins w:id="697" w:author="Daffa Tahta" w:date="2020-04-15T15:10:00Z"/>
          <w:rFonts w:ascii="Courier New" w:eastAsia="Malgun Gothic" w:hAnsi="Courier New" w:cs="Courier New"/>
          <w:lang w:val="id-ID" w:eastAsia="ko-KR"/>
          <w:rPrChange w:id="698" w:author="Daffa Tahta" w:date="2020-04-15T15:20:00Z">
            <w:rPr>
              <w:ins w:id="699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</w:p>
    <w:p w14:paraId="1CF5E6A7" w14:textId="77777777" w:rsidR="004B5286" w:rsidRPr="008A278A" w:rsidRDefault="004B5286" w:rsidP="004B5286">
      <w:pPr>
        <w:pStyle w:val="ListParagraph"/>
        <w:rPr>
          <w:ins w:id="700" w:author="Daffa Tahta" w:date="2020-04-15T15:10:00Z"/>
          <w:rFonts w:ascii="Courier New" w:eastAsia="Malgun Gothic" w:hAnsi="Courier New" w:cs="Courier New"/>
          <w:lang w:val="id-ID" w:eastAsia="ko-KR"/>
          <w:rPrChange w:id="701" w:author="Daffa Tahta" w:date="2020-04-15T15:20:00Z">
            <w:rPr>
              <w:ins w:id="702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703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704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&lt;form onSubmit={(e) =&gt; handleForm(e)}&gt;</w:t>
        </w:r>
      </w:ins>
    </w:p>
    <w:p w14:paraId="209E5F73" w14:textId="77777777" w:rsidR="004B5286" w:rsidRPr="008A278A" w:rsidRDefault="004B5286" w:rsidP="004B5286">
      <w:pPr>
        <w:pStyle w:val="ListParagraph"/>
        <w:rPr>
          <w:ins w:id="705" w:author="Daffa Tahta" w:date="2020-04-15T15:10:00Z"/>
          <w:rFonts w:ascii="Courier New" w:eastAsia="Malgun Gothic" w:hAnsi="Courier New" w:cs="Courier New"/>
          <w:lang w:val="id-ID" w:eastAsia="ko-KR"/>
          <w:rPrChange w:id="706" w:author="Daffa Tahta" w:date="2020-04-15T15:20:00Z">
            <w:rPr>
              <w:ins w:id="707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708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709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&lt;input</w:t>
        </w:r>
      </w:ins>
    </w:p>
    <w:p w14:paraId="76C07CE4" w14:textId="77777777" w:rsidR="004B5286" w:rsidRPr="008A278A" w:rsidRDefault="004B5286" w:rsidP="004B5286">
      <w:pPr>
        <w:pStyle w:val="ListParagraph"/>
        <w:rPr>
          <w:ins w:id="710" w:author="Daffa Tahta" w:date="2020-04-15T15:10:00Z"/>
          <w:rFonts w:ascii="Courier New" w:eastAsia="Malgun Gothic" w:hAnsi="Courier New" w:cs="Courier New"/>
          <w:lang w:val="id-ID" w:eastAsia="ko-KR"/>
          <w:rPrChange w:id="711" w:author="Daffa Tahta" w:date="2020-04-15T15:20:00Z">
            <w:rPr>
              <w:ins w:id="712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713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714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  value={email}</w:t>
        </w:r>
      </w:ins>
    </w:p>
    <w:p w14:paraId="518426EC" w14:textId="77777777" w:rsidR="004B5286" w:rsidRPr="008A278A" w:rsidRDefault="004B5286" w:rsidP="004B5286">
      <w:pPr>
        <w:pStyle w:val="ListParagraph"/>
        <w:rPr>
          <w:ins w:id="715" w:author="Daffa Tahta" w:date="2020-04-15T15:10:00Z"/>
          <w:rFonts w:ascii="Courier New" w:eastAsia="Malgun Gothic" w:hAnsi="Courier New" w:cs="Courier New"/>
          <w:lang w:val="id-ID" w:eastAsia="ko-KR"/>
          <w:rPrChange w:id="716" w:author="Daffa Tahta" w:date="2020-04-15T15:20:00Z">
            <w:rPr>
              <w:ins w:id="717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718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719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  onChange={(e) =&gt; setEmail(e.target.value)}</w:t>
        </w:r>
      </w:ins>
    </w:p>
    <w:p w14:paraId="55D5FB62" w14:textId="77777777" w:rsidR="004B5286" w:rsidRPr="008A278A" w:rsidRDefault="004B5286" w:rsidP="004B5286">
      <w:pPr>
        <w:pStyle w:val="ListParagraph"/>
        <w:rPr>
          <w:ins w:id="720" w:author="Daffa Tahta" w:date="2020-04-15T15:10:00Z"/>
          <w:rFonts w:ascii="Courier New" w:eastAsia="Malgun Gothic" w:hAnsi="Courier New" w:cs="Courier New"/>
          <w:lang w:val="id-ID" w:eastAsia="ko-KR"/>
          <w:rPrChange w:id="721" w:author="Daffa Tahta" w:date="2020-04-15T15:20:00Z">
            <w:rPr>
              <w:ins w:id="722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723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724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  name="email"</w:t>
        </w:r>
      </w:ins>
    </w:p>
    <w:p w14:paraId="0D19BBAA" w14:textId="77777777" w:rsidR="004B5286" w:rsidRPr="008A278A" w:rsidRDefault="004B5286" w:rsidP="004B5286">
      <w:pPr>
        <w:pStyle w:val="ListParagraph"/>
        <w:rPr>
          <w:ins w:id="725" w:author="Daffa Tahta" w:date="2020-04-15T15:10:00Z"/>
          <w:rFonts w:ascii="Courier New" w:eastAsia="Malgun Gothic" w:hAnsi="Courier New" w:cs="Courier New"/>
          <w:lang w:val="id-ID" w:eastAsia="ko-KR"/>
          <w:rPrChange w:id="726" w:author="Daffa Tahta" w:date="2020-04-15T15:20:00Z">
            <w:rPr>
              <w:ins w:id="727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728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729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  type="email"</w:t>
        </w:r>
      </w:ins>
    </w:p>
    <w:p w14:paraId="2F41332A" w14:textId="77777777" w:rsidR="004B5286" w:rsidRPr="008A278A" w:rsidRDefault="004B5286" w:rsidP="004B5286">
      <w:pPr>
        <w:pStyle w:val="ListParagraph"/>
        <w:rPr>
          <w:ins w:id="730" w:author="Daffa Tahta" w:date="2020-04-15T15:10:00Z"/>
          <w:rFonts w:ascii="Courier New" w:eastAsia="Malgun Gothic" w:hAnsi="Courier New" w:cs="Courier New"/>
          <w:lang w:val="id-ID" w:eastAsia="ko-KR"/>
          <w:rPrChange w:id="731" w:author="Daffa Tahta" w:date="2020-04-15T15:20:00Z">
            <w:rPr>
              <w:ins w:id="732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733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734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  placeholder="email"</w:t>
        </w:r>
      </w:ins>
    </w:p>
    <w:p w14:paraId="735493E4" w14:textId="77777777" w:rsidR="004B5286" w:rsidRPr="008A278A" w:rsidRDefault="004B5286" w:rsidP="004B5286">
      <w:pPr>
        <w:pStyle w:val="ListParagraph"/>
        <w:rPr>
          <w:ins w:id="735" w:author="Daffa Tahta" w:date="2020-04-15T15:10:00Z"/>
          <w:rFonts w:ascii="Courier New" w:eastAsia="Malgun Gothic" w:hAnsi="Courier New" w:cs="Courier New"/>
          <w:lang w:val="id-ID" w:eastAsia="ko-KR"/>
          <w:rPrChange w:id="736" w:author="Daffa Tahta" w:date="2020-04-15T15:20:00Z">
            <w:rPr>
              <w:ins w:id="737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738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739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/&gt;</w:t>
        </w:r>
      </w:ins>
    </w:p>
    <w:p w14:paraId="0EBA9688" w14:textId="77777777" w:rsidR="004B5286" w:rsidRPr="008A278A" w:rsidRDefault="004B5286" w:rsidP="004B5286">
      <w:pPr>
        <w:pStyle w:val="ListParagraph"/>
        <w:rPr>
          <w:ins w:id="740" w:author="Daffa Tahta" w:date="2020-04-15T15:10:00Z"/>
          <w:rFonts w:ascii="Courier New" w:eastAsia="Malgun Gothic" w:hAnsi="Courier New" w:cs="Courier New"/>
          <w:lang w:val="id-ID" w:eastAsia="ko-KR"/>
          <w:rPrChange w:id="741" w:author="Daffa Tahta" w:date="2020-04-15T15:20:00Z">
            <w:rPr>
              <w:ins w:id="742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743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744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&lt;input</w:t>
        </w:r>
      </w:ins>
    </w:p>
    <w:p w14:paraId="272D86E5" w14:textId="77777777" w:rsidR="004B5286" w:rsidRPr="008A278A" w:rsidRDefault="004B5286" w:rsidP="004B5286">
      <w:pPr>
        <w:pStyle w:val="ListParagraph"/>
        <w:rPr>
          <w:ins w:id="745" w:author="Daffa Tahta" w:date="2020-04-15T15:10:00Z"/>
          <w:rFonts w:ascii="Courier New" w:eastAsia="Malgun Gothic" w:hAnsi="Courier New" w:cs="Courier New"/>
          <w:lang w:val="id-ID" w:eastAsia="ko-KR"/>
          <w:rPrChange w:id="746" w:author="Daffa Tahta" w:date="2020-04-15T15:20:00Z">
            <w:rPr>
              <w:ins w:id="747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748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749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  value={password}</w:t>
        </w:r>
      </w:ins>
    </w:p>
    <w:p w14:paraId="189CCE78" w14:textId="77777777" w:rsidR="004B5286" w:rsidRPr="008A278A" w:rsidRDefault="004B5286" w:rsidP="004B5286">
      <w:pPr>
        <w:pStyle w:val="ListParagraph"/>
        <w:rPr>
          <w:ins w:id="750" w:author="Daffa Tahta" w:date="2020-04-15T15:10:00Z"/>
          <w:rFonts w:ascii="Courier New" w:eastAsia="Malgun Gothic" w:hAnsi="Courier New" w:cs="Courier New"/>
          <w:lang w:val="id-ID" w:eastAsia="ko-KR"/>
          <w:rPrChange w:id="751" w:author="Daffa Tahta" w:date="2020-04-15T15:20:00Z">
            <w:rPr>
              <w:ins w:id="752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753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754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  onChange={(e) =&gt; setPassword(e.target.value)}</w:t>
        </w:r>
      </w:ins>
    </w:p>
    <w:p w14:paraId="52A98BD0" w14:textId="77777777" w:rsidR="004B5286" w:rsidRPr="008A278A" w:rsidRDefault="004B5286" w:rsidP="004B5286">
      <w:pPr>
        <w:pStyle w:val="ListParagraph"/>
        <w:rPr>
          <w:ins w:id="755" w:author="Daffa Tahta" w:date="2020-04-15T15:10:00Z"/>
          <w:rFonts w:ascii="Courier New" w:eastAsia="Malgun Gothic" w:hAnsi="Courier New" w:cs="Courier New"/>
          <w:lang w:val="id-ID" w:eastAsia="ko-KR"/>
          <w:rPrChange w:id="756" w:author="Daffa Tahta" w:date="2020-04-15T15:20:00Z">
            <w:rPr>
              <w:ins w:id="757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758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759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  name="password"</w:t>
        </w:r>
      </w:ins>
    </w:p>
    <w:p w14:paraId="4D658992" w14:textId="77777777" w:rsidR="004B5286" w:rsidRPr="008A278A" w:rsidRDefault="004B5286" w:rsidP="004B5286">
      <w:pPr>
        <w:pStyle w:val="ListParagraph"/>
        <w:rPr>
          <w:ins w:id="760" w:author="Daffa Tahta" w:date="2020-04-15T15:10:00Z"/>
          <w:rFonts w:ascii="Courier New" w:eastAsia="Malgun Gothic" w:hAnsi="Courier New" w:cs="Courier New"/>
          <w:lang w:val="id-ID" w:eastAsia="ko-KR"/>
          <w:rPrChange w:id="761" w:author="Daffa Tahta" w:date="2020-04-15T15:20:00Z">
            <w:rPr>
              <w:ins w:id="762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763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764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  type="password"</w:t>
        </w:r>
      </w:ins>
    </w:p>
    <w:p w14:paraId="4B5B8C2A" w14:textId="77777777" w:rsidR="004B5286" w:rsidRPr="008A278A" w:rsidRDefault="004B5286" w:rsidP="004B5286">
      <w:pPr>
        <w:pStyle w:val="ListParagraph"/>
        <w:rPr>
          <w:ins w:id="765" w:author="Daffa Tahta" w:date="2020-04-15T15:10:00Z"/>
          <w:rFonts w:ascii="Courier New" w:eastAsia="Malgun Gothic" w:hAnsi="Courier New" w:cs="Courier New"/>
          <w:lang w:val="id-ID" w:eastAsia="ko-KR"/>
          <w:rPrChange w:id="766" w:author="Daffa Tahta" w:date="2020-04-15T15:20:00Z">
            <w:rPr>
              <w:ins w:id="767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768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769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  placeholder="password"</w:t>
        </w:r>
      </w:ins>
    </w:p>
    <w:p w14:paraId="121D1734" w14:textId="77777777" w:rsidR="004B5286" w:rsidRPr="008A278A" w:rsidRDefault="004B5286" w:rsidP="004B5286">
      <w:pPr>
        <w:pStyle w:val="ListParagraph"/>
        <w:rPr>
          <w:ins w:id="770" w:author="Daffa Tahta" w:date="2020-04-15T15:10:00Z"/>
          <w:rFonts w:ascii="Courier New" w:eastAsia="Malgun Gothic" w:hAnsi="Courier New" w:cs="Courier New"/>
          <w:lang w:val="id-ID" w:eastAsia="ko-KR"/>
          <w:rPrChange w:id="771" w:author="Daffa Tahta" w:date="2020-04-15T15:20:00Z">
            <w:rPr>
              <w:ins w:id="772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773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774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/&gt;</w:t>
        </w:r>
      </w:ins>
    </w:p>
    <w:p w14:paraId="010FE79B" w14:textId="77777777" w:rsidR="004B5286" w:rsidRPr="008A278A" w:rsidRDefault="004B5286" w:rsidP="004B5286">
      <w:pPr>
        <w:pStyle w:val="ListParagraph"/>
        <w:rPr>
          <w:ins w:id="775" w:author="Daffa Tahta" w:date="2020-04-15T15:10:00Z"/>
          <w:rFonts w:ascii="Courier New" w:eastAsia="Malgun Gothic" w:hAnsi="Courier New" w:cs="Courier New"/>
          <w:lang w:val="id-ID" w:eastAsia="ko-KR"/>
          <w:rPrChange w:id="776" w:author="Daffa Tahta" w:date="2020-04-15T15:20:00Z">
            <w:rPr>
              <w:ins w:id="777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778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779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&lt;hr /&gt;</w:t>
        </w:r>
      </w:ins>
    </w:p>
    <w:p w14:paraId="5A34E43F" w14:textId="77777777" w:rsidR="004B5286" w:rsidRPr="008A278A" w:rsidRDefault="004B5286" w:rsidP="004B5286">
      <w:pPr>
        <w:pStyle w:val="ListParagraph"/>
        <w:rPr>
          <w:ins w:id="780" w:author="Daffa Tahta" w:date="2020-04-15T15:10:00Z"/>
          <w:rFonts w:ascii="Courier New" w:eastAsia="Malgun Gothic" w:hAnsi="Courier New" w:cs="Courier New"/>
          <w:lang w:val="id-ID" w:eastAsia="ko-KR"/>
          <w:rPrChange w:id="781" w:author="Daffa Tahta" w:date="2020-04-15T15:20:00Z">
            <w:rPr>
              <w:ins w:id="782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783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784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&lt;button class="googleBtn" type="button"&gt;</w:t>
        </w:r>
      </w:ins>
    </w:p>
    <w:p w14:paraId="3A2534E8" w14:textId="77777777" w:rsidR="004B5286" w:rsidRPr="008A278A" w:rsidRDefault="004B5286" w:rsidP="004B5286">
      <w:pPr>
        <w:pStyle w:val="ListParagraph"/>
        <w:rPr>
          <w:ins w:id="785" w:author="Daffa Tahta" w:date="2020-04-15T15:10:00Z"/>
          <w:rFonts w:ascii="Courier New" w:eastAsia="Malgun Gothic" w:hAnsi="Courier New" w:cs="Courier New"/>
          <w:lang w:val="id-ID" w:eastAsia="ko-KR"/>
          <w:rPrChange w:id="786" w:author="Daffa Tahta" w:date="2020-04-15T15:20:00Z">
            <w:rPr>
              <w:ins w:id="787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788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789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  &lt;img</w:t>
        </w:r>
      </w:ins>
    </w:p>
    <w:p w14:paraId="406B7C6D" w14:textId="77777777" w:rsidR="004B5286" w:rsidRPr="008A278A" w:rsidRDefault="004B5286" w:rsidP="004B5286">
      <w:pPr>
        <w:pStyle w:val="ListParagraph"/>
        <w:rPr>
          <w:ins w:id="790" w:author="Daffa Tahta" w:date="2020-04-15T15:10:00Z"/>
          <w:rFonts w:ascii="Courier New" w:eastAsia="Malgun Gothic" w:hAnsi="Courier New" w:cs="Courier New"/>
          <w:lang w:val="id-ID" w:eastAsia="ko-KR"/>
          <w:rPrChange w:id="791" w:author="Daffa Tahta" w:date="2020-04-15T15:20:00Z">
            <w:rPr>
              <w:ins w:id="792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793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794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lastRenderedPageBreak/>
          <w:t xml:space="preserve">            src="https://upload.wikimedia.org/wikipedia/commons/5/53/Google_%22G%22_Logo.svg"</w:t>
        </w:r>
      </w:ins>
    </w:p>
    <w:p w14:paraId="76913AC2" w14:textId="77777777" w:rsidR="004B5286" w:rsidRPr="008A278A" w:rsidRDefault="004B5286" w:rsidP="004B5286">
      <w:pPr>
        <w:pStyle w:val="ListParagraph"/>
        <w:rPr>
          <w:ins w:id="795" w:author="Daffa Tahta" w:date="2020-04-15T15:10:00Z"/>
          <w:rFonts w:ascii="Courier New" w:eastAsia="Malgun Gothic" w:hAnsi="Courier New" w:cs="Courier New"/>
          <w:lang w:val="id-ID" w:eastAsia="ko-KR"/>
          <w:rPrChange w:id="796" w:author="Daffa Tahta" w:date="2020-04-15T15:20:00Z">
            <w:rPr>
              <w:ins w:id="797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798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799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    alt="logo"</w:t>
        </w:r>
      </w:ins>
    </w:p>
    <w:p w14:paraId="3C882A86" w14:textId="77777777" w:rsidR="004B5286" w:rsidRPr="008A278A" w:rsidRDefault="004B5286" w:rsidP="004B5286">
      <w:pPr>
        <w:pStyle w:val="ListParagraph"/>
        <w:rPr>
          <w:ins w:id="800" w:author="Daffa Tahta" w:date="2020-04-15T15:10:00Z"/>
          <w:rFonts w:ascii="Courier New" w:eastAsia="Malgun Gothic" w:hAnsi="Courier New" w:cs="Courier New"/>
          <w:lang w:val="id-ID" w:eastAsia="ko-KR"/>
          <w:rPrChange w:id="801" w:author="Daffa Tahta" w:date="2020-04-15T15:20:00Z">
            <w:rPr>
              <w:ins w:id="802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803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804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  /&gt;</w:t>
        </w:r>
      </w:ins>
    </w:p>
    <w:p w14:paraId="4ED42EDF" w14:textId="77777777" w:rsidR="004B5286" w:rsidRPr="008A278A" w:rsidRDefault="004B5286" w:rsidP="004B5286">
      <w:pPr>
        <w:pStyle w:val="ListParagraph"/>
        <w:rPr>
          <w:ins w:id="805" w:author="Daffa Tahta" w:date="2020-04-15T15:10:00Z"/>
          <w:rFonts w:ascii="Courier New" w:eastAsia="Malgun Gothic" w:hAnsi="Courier New" w:cs="Courier New"/>
          <w:lang w:val="id-ID" w:eastAsia="ko-KR"/>
          <w:rPrChange w:id="806" w:author="Daffa Tahta" w:date="2020-04-15T15:20:00Z">
            <w:rPr>
              <w:ins w:id="807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808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809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  Join With Google</w:t>
        </w:r>
      </w:ins>
    </w:p>
    <w:p w14:paraId="3D16F2D5" w14:textId="77777777" w:rsidR="004B5286" w:rsidRPr="008A278A" w:rsidRDefault="004B5286" w:rsidP="004B5286">
      <w:pPr>
        <w:pStyle w:val="ListParagraph"/>
        <w:rPr>
          <w:ins w:id="810" w:author="Daffa Tahta" w:date="2020-04-15T15:10:00Z"/>
          <w:rFonts w:ascii="Courier New" w:eastAsia="Malgun Gothic" w:hAnsi="Courier New" w:cs="Courier New"/>
          <w:lang w:val="id-ID" w:eastAsia="ko-KR"/>
          <w:rPrChange w:id="811" w:author="Daffa Tahta" w:date="2020-04-15T15:20:00Z">
            <w:rPr>
              <w:ins w:id="812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813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814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&lt;/button&gt;</w:t>
        </w:r>
      </w:ins>
    </w:p>
    <w:p w14:paraId="346EBCB5" w14:textId="77777777" w:rsidR="004B5286" w:rsidRPr="008A278A" w:rsidRDefault="004B5286" w:rsidP="004B5286">
      <w:pPr>
        <w:pStyle w:val="ListParagraph"/>
        <w:rPr>
          <w:ins w:id="815" w:author="Daffa Tahta" w:date="2020-04-15T15:10:00Z"/>
          <w:rFonts w:ascii="Courier New" w:eastAsia="Malgun Gothic" w:hAnsi="Courier New" w:cs="Courier New"/>
          <w:lang w:val="id-ID" w:eastAsia="ko-KR"/>
          <w:rPrChange w:id="816" w:author="Daffa Tahta" w:date="2020-04-15T15:20:00Z">
            <w:rPr>
              <w:ins w:id="817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818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819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&lt;button type="submit"&gt;Join&lt;/button&gt;</w:t>
        </w:r>
      </w:ins>
    </w:p>
    <w:p w14:paraId="174A31BD" w14:textId="77777777" w:rsidR="004B5286" w:rsidRPr="008A278A" w:rsidRDefault="004B5286" w:rsidP="004B5286">
      <w:pPr>
        <w:pStyle w:val="ListParagraph"/>
        <w:rPr>
          <w:ins w:id="820" w:author="Daffa Tahta" w:date="2020-04-15T15:10:00Z"/>
          <w:rFonts w:ascii="Courier New" w:eastAsia="Malgun Gothic" w:hAnsi="Courier New" w:cs="Courier New"/>
          <w:lang w:val="id-ID" w:eastAsia="ko-KR"/>
          <w:rPrChange w:id="821" w:author="Daffa Tahta" w:date="2020-04-15T15:20:00Z">
            <w:rPr>
              <w:ins w:id="822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823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824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&lt;span&gt;{error}&lt;/span&gt;</w:t>
        </w:r>
      </w:ins>
    </w:p>
    <w:p w14:paraId="1462EC2A" w14:textId="77777777" w:rsidR="004B5286" w:rsidRPr="008A278A" w:rsidRDefault="004B5286" w:rsidP="004B5286">
      <w:pPr>
        <w:pStyle w:val="ListParagraph"/>
        <w:rPr>
          <w:ins w:id="825" w:author="Daffa Tahta" w:date="2020-04-15T15:10:00Z"/>
          <w:rFonts w:ascii="Courier New" w:eastAsia="Malgun Gothic" w:hAnsi="Courier New" w:cs="Courier New"/>
          <w:lang w:val="id-ID" w:eastAsia="ko-KR"/>
          <w:rPrChange w:id="826" w:author="Daffa Tahta" w:date="2020-04-15T15:20:00Z">
            <w:rPr>
              <w:ins w:id="827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828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829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&lt;/form&gt;</w:t>
        </w:r>
      </w:ins>
    </w:p>
    <w:p w14:paraId="320ACC31" w14:textId="77777777" w:rsidR="004B5286" w:rsidRPr="008A278A" w:rsidRDefault="004B5286" w:rsidP="004B5286">
      <w:pPr>
        <w:pStyle w:val="ListParagraph"/>
        <w:rPr>
          <w:ins w:id="830" w:author="Daffa Tahta" w:date="2020-04-15T15:10:00Z"/>
          <w:rFonts w:ascii="Courier New" w:eastAsia="Malgun Gothic" w:hAnsi="Courier New" w:cs="Courier New"/>
          <w:lang w:val="id-ID" w:eastAsia="ko-KR"/>
          <w:rPrChange w:id="831" w:author="Daffa Tahta" w:date="2020-04-15T15:20:00Z">
            <w:rPr>
              <w:ins w:id="832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833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834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&lt;/div&gt;</w:t>
        </w:r>
      </w:ins>
    </w:p>
    <w:p w14:paraId="634851D5" w14:textId="77777777" w:rsidR="004B5286" w:rsidRPr="008A278A" w:rsidRDefault="004B5286" w:rsidP="004B5286">
      <w:pPr>
        <w:pStyle w:val="ListParagraph"/>
        <w:rPr>
          <w:ins w:id="835" w:author="Daffa Tahta" w:date="2020-04-15T15:10:00Z"/>
          <w:rFonts w:ascii="Courier New" w:eastAsia="Malgun Gothic" w:hAnsi="Courier New" w:cs="Courier New"/>
          <w:lang w:val="id-ID" w:eastAsia="ko-KR"/>
          <w:rPrChange w:id="836" w:author="Daffa Tahta" w:date="2020-04-15T15:20:00Z">
            <w:rPr>
              <w:ins w:id="837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838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839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);</w:t>
        </w:r>
      </w:ins>
    </w:p>
    <w:p w14:paraId="68785701" w14:textId="77777777" w:rsidR="004B5286" w:rsidRPr="008A278A" w:rsidRDefault="004B5286" w:rsidP="004B5286">
      <w:pPr>
        <w:pStyle w:val="ListParagraph"/>
        <w:rPr>
          <w:ins w:id="840" w:author="Daffa Tahta" w:date="2020-04-15T15:10:00Z"/>
          <w:rFonts w:ascii="Courier New" w:eastAsia="Malgun Gothic" w:hAnsi="Courier New" w:cs="Courier New"/>
          <w:lang w:val="id-ID" w:eastAsia="ko-KR"/>
          <w:rPrChange w:id="841" w:author="Daffa Tahta" w:date="2020-04-15T15:20:00Z">
            <w:rPr>
              <w:ins w:id="842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843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844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};</w:t>
        </w:r>
      </w:ins>
    </w:p>
    <w:p w14:paraId="6BAEC084" w14:textId="77777777" w:rsidR="004B5286" w:rsidRPr="008A278A" w:rsidRDefault="004B5286" w:rsidP="004B5286">
      <w:pPr>
        <w:pStyle w:val="ListParagraph"/>
        <w:rPr>
          <w:ins w:id="845" w:author="Daffa Tahta" w:date="2020-04-15T15:10:00Z"/>
          <w:rFonts w:ascii="Courier New" w:eastAsia="Malgun Gothic" w:hAnsi="Courier New" w:cs="Courier New"/>
          <w:lang w:val="id-ID" w:eastAsia="ko-KR"/>
          <w:rPrChange w:id="846" w:author="Daffa Tahta" w:date="2020-04-15T15:20:00Z">
            <w:rPr>
              <w:ins w:id="847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</w:p>
    <w:p w14:paraId="40449A62" w14:textId="3766A753" w:rsidR="004B5286" w:rsidRPr="008A278A" w:rsidRDefault="004B5286" w:rsidP="004B5286">
      <w:pPr>
        <w:pStyle w:val="ListParagraph"/>
        <w:rPr>
          <w:ins w:id="848" w:author="Daffa Tahta" w:date="2020-04-15T15:10:00Z"/>
          <w:rFonts w:ascii="Courier New" w:eastAsia="Malgun Gothic" w:hAnsi="Courier New" w:cs="Courier New"/>
          <w:lang w:val="id-ID" w:eastAsia="ko-KR"/>
          <w:rPrChange w:id="849" w:author="Daffa Tahta" w:date="2020-04-15T15:20:00Z">
            <w:rPr>
              <w:ins w:id="850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851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852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export default Join;</w:t>
        </w:r>
      </w:ins>
    </w:p>
    <w:p w14:paraId="6AD63971" w14:textId="77777777" w:rsidR="004B5286" w:rsidRDefault="004B5286" w:rsidP="004B5286">
      <w:pPr>
        <w:pStyle w:val="ListParagraph"/>
        <w:rPr>
          <w:ins w:id="853" w:author="Daffa Tahta" w:date="2020-04-15T15:06:00Z"/>
          <w:rFonts w:ascii="Times New Roman" w:eastAsia="Malgun Gothic" w:hAnsi="Times New Roman" w:cs="Times New Roman"/>
          <w:lang w:val="id-ID" w:eastAsia="ko-KR"/>
        </w:rPr>
        <w:pPrChange w:id="854" w:author="Daffa Tahta" w:date="2020-04-15T15:10:00Z">
          <w:pPr>
            <w:pStyle w:val="ListParagraph"/>
            <w:numPr>
              <w:numId w:val="1"/>
            </w:numPr>
            <w:ind w:hanging="360"/>
          </w:pPr>
        </w:pPrChange>
      </w:pPr>
      <w:ins w:id="855" w:author="Daffa Tahta" w:date="2020-04-15T15:10:00Z">
        <w:r>
          <w:rPr>
            <w:rFonts w:ascii="Times New Roman" w:eastAsia="Malgun Gothic" w:hAnsi="Times New Roman" w:cs="Times New Roman"/>
            <w:lang w:val="id-ID" w:eastAsia="ko-KR"/>
          </w:rPr>
          <w:br w:type="column"/>
        </w:r>
      </w:ins>
    </w:p>
    <w:p w14:paraId="6ACBFE7E" w14:textId="4E8C78E8" w:rsidR="003B2E7F" w:rsidRPr="007A79EF" w:rsidRDefault="003B2E7F" w:rsidP="003B2E7F">
      <w:pPr>
        <w:pStyle w:val="ListParagraph"/>
        <w:numPr>
          <w:ilvl w:val="0"/>
          <w:numId w:val="1"/>
        </w:numPr>
        <w:rPr>
          <w:ins w:id="856" w:author="Daffa Tahta" w:date="2020-04-15T15:10:00Z"/>
          <w:rFonts w:ascii="Times New Roman" w:eastAsia="Malgun Gothic" w:hAnsi="Times New Roman" w:cs="Times New Roman"/>
          <w:sz w:val="24"/>
          <w:szCs w:val="24"/>
          <w:lang w:val="id-ID" w:eastAsia="ko-KR"/>
          <w:rPrChange w:id="857" w:author="Daffa Tahta" w:date="2020-04-15T15:21:00Z">
            <w:rPr>
              <w:ins w:id="858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859" w:author="Daffa Tahta" w:date="2020-04-15T15:06:00Z">
        <w:r w:rsidRPr="007A79EF">
          <w:rPr>
            <w:rFonts w:ascii="Times New Roman" w:eastAsia="Malgun Gothic" w:hAnsi="Times New Roman" w:cs="Times New Roman"/>
            <w:sz w:val="24"/>
            <w:szCs w:val="24"/>
            <w:lang w:val="id-ID" w:eastAsia="ko-KR"/>
            <w:rPrChange w:id="860" w:author="Daffa Tahta" w:date="2020-04-15T15:21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Edit Header.js</w:t>
        </w:r>
      </w:ins>
    </w:p>
    <w:p w14:paraId="7E07384A" w14:textId="1274E83A" w:rsidR="004B5286" w:rsidRDefault="004B5286" w:rsidP="004B5286">
      <w:pPr>
        <w:pStyle w:val="ListParagraph"/>
        <w:rPr>
          <w:ins w:id="861" w:author="Daffa Tahta" w:date="2020-04-15T15:10:00Z"/>
          <w:rFonts w:ascii="Times New Roman" w:eastAsia="Malgun Gothic" w:hAnsi="Times New Roman" w:cs="Times New Roman"/>
          <w:lang w:val="id-ID" w:eastAsia="ko-KR"/>
        </w:rPr>
      </w:pPr>
    </w:p>
    <w:p w14:paraId="59945EBB" w14:textId="77777777" w:rsidR="004B5286" w:rsidRPr="008A278A" w:rsidRDefault="004B5286" w:rsidP="004B5286">
      <w:pPr>
        <w:pStyle w:val="ListParagraph"/>
        <w:rPr>
          <w:ins w:id="862" w:author="Daffa Tahta" w:date="2020-04-15T15:10:00Z"/>
          <w:rFonts w:ascii="Courier New" w:eastAsia="Malgun Gothic" w:hAnsi="Courier New" w:cs="Courier New"/>
          <w:lang w:val="id-ID" w:eastAsia="ko-KR"/>
          <w:rPrChange w:id="863" w:author="Daffa Tahta" w:date="2020-04-15T15:20:00Z">
            <w:rPr>
              <w:ins w:id="864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865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866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import React from "react";</w:t>
        </w:r>
      </w:ins>
    </w:p>
    <w:p w14:paraId="2C031702" w14:textId="77777777" w:rsidR="004B5286" w:rsidRPr="008A278A" w:rsidRDefault="004B5286" w:rsidP="004B5286">
      <w:pPr>
        <w:pStyle w:val="ListParagraph"/>
        <w:rPr>
          <w:ins w:id="867" w:author="Daffa Tahta" w:date="2020-04-15T15:10:00Z"/>
          <w:rFonts w:ascii="Courier New" w:eastAsia="Malgun Gothic" w:hAnsi="Courier New" w:cs="Courier New"/>
          <w:lang w:val="id-ID" w:eastAsia="ko-KR"/>
          <w:rPrChange w:id="868" w:author="Daffa Tahta" w:date="2020-04-15T15:20:00Z">
            <w:rPr>
              <w:ins w:id="869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870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871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import routes from "./route";</w:t>
        </w:r>
      </w:ins>
    </w:p>
    <w:p w14:paraId="0D9670DC" w14:textId="77777777" w:rsidR="004B5286" w:rsidRPr="008A278A" w:rsidRDefault="004B5286" w:rsidP="004B5286">
      <w:pPr>
        <w:pStyle w:val="ListParagraph"/>
        <w:rPr>
          <w:ins w:id="872" w:author="Daffa Tahta" w:date="2020-04-15T15:10:00Z"/>
          <w:rFonts w:ascii="Courier New" w:eastAsia="Malgun Gothic" w:hAnsi="Courier New" w:cs="Courier New"/>
          <w:lang w:val="id-ID" w:eastAsia="ko-KR"/>
          <w:rPrChange w:id="873" w:author="Daffa Tahta" w:date="2020-04-15T15:20:00Z">
            <w:rPr>
              <w:ins w:id="874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875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876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import { Link } from "react-router-dom";</w:t>
        </w:r>
      </w:ins>
    </w:p>
    <w:p w14:paraId="5F746630" w14:textId="77777777" w:rsidR="004B5286" w:rsidRPr="008A278A" w:rsidRDefault="004B5286" w:rsidP="004B5286">
      <w:pPr>
        <w:pStyle w:val="ListParagraph"/>
        <w:rPr>
          <w:ins w:id="877" w:author="Daffa Tahta" w:date="2020-04-15T15:10:00Z"/>
          <w:rFonts w:ascii="Courier New" w:eastAsia="Malgun Gothic" w:hAnsi="Courier New" w:cs="Courier New"/>
          <w:lang w:val="id-ID" w:eastAsia="ko-KR"/>
          <w:rPrChange w:id="878" w:author="Daffa Tahta" w:date="2020-04-15T15:20:00Z">
            <w:rPr>
              <w:ins w:id="879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</w:p>
    <w:p w14:paraId="0F81171B" w14:textId="77777777" w:rsidR="004B5286" w:rsidRPr="008A278A" w:rsidRDefault="004B5286" w:rsidP="004B5286">
      <w:pPr>
        <w:pStyle w:val="ListParagraph"/>
        <w:rPr>
          <w:ins w:id="880" w:author="Daffa Tahta" w:date="2020-04-15T15:10:00Z"/>
          <w:rFonts w:ascii="Courier New" w:eastAsia="Malgun Gothic" w:hAnsi="Courier New" w:cs="Courier New"/>
          <w:lang w:val="id-ID" w:eastAsia="ko-KR"/>
          <w:rPrChange w:id="881" w:author="Daffa Tahta" w:date="2020-04-15T15:20:00Z">
            <w:rPr>
              <w:ins w:id="882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883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884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const Header = () =&gt; (</w:t>
        </w:r>
      </w:ins>
    </w:p>
    <w:p w14:paraId="66602E37" w14:textId="77777777" w:rsidR="004B5286" w:rsidRPr="008A278A" w:rsidRDefault="004B5286" w:rsidP="004B5286">
      <w:pPr>
        <w:pStyle w:val="ListParagraph"/>
        <w:rPr>
          <w:ins w:id="885" w:author="Daffa Tahta" w:date="2020-04-15T15:10:00Z"/>
          <w:rFonts w:ascii="Courier New" w:eastAsia="Malgun Gothic" w:hAnsi="Courier New" w:cs="Courier New"/>
          <w:lang w:val="id-ID" w:eastAsia="ko-KR"/>
          <w:rPrChange w:id="886" w:author="Daffa Tahta" w:date="2020-04-15T15:20:00Z">
            <w:rPr>
              <w:ins w:id="887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888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889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&lt;ul className="nav"&gt;</w:t>
        </w:r>
      </w:ins>
    </w:p>
    <w:p w14:paraId="12D9D1CB" w14:textId="77777777" w:rsidR="004B5286" w:rsidRPr="008A278A" w:rsidRDefault="004B5286" w:rsidP="004B5286">
      <w:pPr>
        <w:pStyle w:val="ListParagraph"/>
        <w:rPr>
          <w:ins w:id="890" w:author="Daffa Tahta" w:date="2020-04-15T15:10:00Z"/>
          <w:rFonts w:ascii="Courier New" w:eastAsia="Malgun Gothic" w:hAnsi="Courier New" w:cs="Courier New"/>
          <w:lang w:val="id-ID" w:eastAsia="ko-KR"/>
          <w:rPrChange w:id="891" w:author="Daffa Tahta" w:date="2020-04-15T15:20:00Z">
            <w:rPr>
              <w:ins w:id="892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893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894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{routes.map((route, i) =&gt; (</w:t>
        </w:r>
      </w:ins>
    </w:p>
    <w:p w14:paraId="49521C1B" w14:textId="77777777" w:rsidR="004B5286" w:rsidRPr="008A278A" w:rsidRDefault="004B5286" w:rsidP="004B5286">
      <w:pPr>
        <w:pStyle w:val="ListParagraph"/>
        <w:rPr>
          <w:ins w:id="895" w:author="Daffa Tahta" w:date="2020-04-15T15:10:00Z"/>
          <w:rFonts w:ascii="Courier New" w:eastAsia="Malgun Gothic" w:hAnsi="Courier New" w:cs="Courier New"/>
          <w:lang w:val="id-ID" w:eastAsia="ko-KR"/>
          <w:rPrChange w:id="896" w:author="Daffa Tahta" w:date="2020-04-15T15:20:00Z">
            <w:rPr>
              <w:ins w:id="897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898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899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&lt;li key={i}&gt;</w:t>
        </w:r>
      </w:ins>
    </w:p>
    <w:p w14:paraId="6E0D1CF6" w14:textId="77777777" w:rsidR="004B5286" w:rsidRPr="008A278A" w:rsidRDefault="004B5286" w:rsidP="004B5286">
      <w:pPr>
        <w:pStyle w:val="ListParagraph"/>
        <w:rPr>
          <w:ins w:id="900" w:author="Daffa Tahta" w:date="2020-04-15T15:10:00Z"/>
          <w:rFonts w:ascii="Courier New" w:eastAsia="Malgun Gothic" w:hAnsi="Courier New" w:cs="Courier New"/>
          <w:lang w:val="id-ID" w:eastAsia="ko-KR"/>
          <w:rPrChange w:id="901" w:author="Daffa Tahta" w:date="2020-04-15T15:20:00Z">
            <w:rPr>
              <w:ins w:id="902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903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904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&lt;Link to={route.path}&gt;{route.name}&lt;/Link&gt;</w:t>
        </w:r>
      </w:ins>
    </w:p>
    <w:p w14:paraId="081CEB74" w14:textId="77777777" w:rsidR="004B5286" w:rsidRPr="008A278A" w:rsidRDefault="004B5286" w:rsidP="004B5286">
      <w:pPr>
        <w:pStyle w:val="ListParagraph"/>
        <w:rPr>
          <w:ins w:id="905" w:author="Daffa Tahta" w:date="2020-04-15T15:10:00Z"/>
          <w:rFonts w:ascii="Courier New" w:eastAsia="Malgun Gothic" w:hAnsi="Courier New" w:cs="Courier New"/>
          <w:lang w:val="id-ID" w:eastAsia="ko-KR"/>
          <w:rPrChange w:id="906" w:author="Daffa Tahta" w:date="2020-04-15T15:20:00Z">
            <w:rPr>
              <w:ins w:id="907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908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909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&lt;/li&gt;</w:t>
        </w:r>
      </w:ins>
    </w:p>
    <w:p w14:paraId="58816BC6" w14:textId="77777777" w:rsidR="004B5286" w:rsidRPr="008A278A" w:rsidRDefault="004B5286" w:rsidP="004B5286">
      <w:pPr>
        <w:pStyle w:val="ListParagraph"/>
        <w:rPr>
          <w:ins w:id="910" w:author="Daffa Tahta" w:date="2020-04-15T15:10:00Z"/>
          <w:rFonts w:ascii="Courier New" w:eastAsia="Malgun Gothic" w:hAnsi="Courier New" w:cs="Courier New"/>
          <w:lang w:val="id-ID" w:eastAsia="ko-KR"/>
          <w:rPrChange w:id="911" w:author="Daffa Tahta" w:date="2020-04-15T15:20:00Z">
            <w:rPr>
              <w:ins w:id="912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913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914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))}</w:t>
        </w:r>
      </w:ins>
    </w:p>
    <w:p w14:paraId="78107254" w14:textId="77777777" w:rsidR="004B5286" w:rsidRPr="008A278A" w:rsidRDefault="004B5286" w:rsidP="004B5286">
      <w:pPr>
        <w:pStyle w:val="ListParagraph"/>
        <w:rPr>
          <w:ins w:id="915" w:author="Daffa Tahta" w:date="2020-04-15T15:10:00Z"/>
          <w:rFonts w:ascii="Courier New" w:eastAsia="Malgun Gothic" w:hAnsi="Courier New" w:cs="Courier New"/>
          <w:lang w:val="id-ID" w:eastAsia="ko-KR"/>
          <w:rPrChange w:id="916" w:author="Daffa Tahta" w:date="2020-04-15T15:20:00Z">
            <w:rPr>
              <w:ins w:id="917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918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919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&lt;/ul&gt;</w:t>
        </w:r>
      </w:ins>
    </w:p>
    <w:p w14:paraId="29FEF3D5" w14:textId="77777777" w:rsidR="004B5286" w:rsidRPr="008A278A" w:rsidRDefault="004B5286" w:rsidP="004B5286">
      <w:pPr>
        <w:pStyle w:val="ListParagraph"/>
        <w:rPr>
          <w:ins w:id="920" w:author="Daffa Tahta" w:date="2020-04-15T15:10:00Z"/>
          <w:rFonts w:ascii="Courier New" w:eastAsia="Malgun Gothic" w:hAnsi="Courier New" w:cs="Courier New"/>
          <w:lang w:val="id-ID" w:eastAsia="ko-KR"/>
          <w:rPrChange w:id="921" w:author="Daffa Tahta" w:date="2020-04-15T15:20:00Z">
            <w:rPr>
              <w:ins w:id="922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923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924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);</w:t>
        </w:r>
      </w:ins>
    </w:p>
    <w:p w14:paraId="29FDC367" w14:textId="373EA213" w:rsidR="004B5286" w:rsidRPr="008A278A" w:rsidRDefault="004B5286" w:rsidP="004B5286">
      <w:pPr>
        <w:pStyle w:val="ListParagraph"/>
        <w:rPr>
          <w:ins w:id="925" w:author="Daffa Tahta" w:date="2020-04-15T15:10:00Z"/>
          <w:rFonts w:ascii="Courier New" w:eastAsia="Malgun Gothic" w:hAnsi="Courier New" w:cs="Courier New"/>
          <w:lang w:val="id-ID" w:eastAsia="ko-KR"/>
          <w:rPrChange w:id="926" w:author="Daffa Tahta" w:date="2020-04-15T15:20:00Z">
            <w:rPr>
              <w:ins w:id="927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928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929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export default Header;</w:t>
        </w:r>
      </w:ins>
    </w:p>
    <w:p w14:paraId="30B8A92B" w14:textId="77777777" w:rsidR="004B5286" w:rsidRPr="008A278A" w:rsidRDefault="004B5286" w:rsidP="004B5286">
      <w:pPr>
        <w:pStyle w:val="ListParagraph"/>
        <w:rPr>
          <w:ins w:id="930" w:author="Daffa Tahta" w:date="2020-04-15T15:06:00Z"/>
          <w:rFonts w:ascii="Courier New" w:eastAsia="Malgun Gothic" w:hAnsi="Courier New" w:cs="Courier New"/>
          <w:lang w:val="id-ID" w:eastAsia="ko-KR"/>
          <w:rPrChange w:id="931" w:author="Daffa Tahta" w:date="2020-04-15T15:20:00Z">
            <w:rPr>
              <w:ins w:id="932" w:author="Daffa Tahta" w:date="2020-04-15T15:06:00Z"/>
              <w:rFonts w:ascii="Times New Roman" w:eastAsia="Malgun Gothic" w:hAnsi="Times New Roman" w:cs="Times New Roman"/>
              <w:lang w:val="id-ID" w:eastAsia="ko-KR"/>
            </w:rPr>
          </w:rPrChange>
        </w:rPr>
        <w:pPrChange w:id="933" w:author="Daffa Tahta" w:date="2020-04-15T15:10:00Z">
          <w:pPr>
            <w:pStyle w:val="ListParagraph"/>
            <w:numPr>
              <w:numId w:val="1"/>
            </w:numPr>
            <w:ind w:hanging="360"/>
          </w:pPr>
        </w:pPrChange>
      </w:pPr>
      <w:ins w:id="934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935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br w:type="column"/>
        </w:r>
      </w:ins>
    </w:p>
    <w:p w14:paraId="1C4658BC" w14:textId="76BE8558" w:rsidR="003B2E7F" w:rsidRDefault="003B2E7F" w:rsidP="003B2E7F">
      <w:pPr>
        <w:pStyle w:val="ListParagraph"/>
        <w:numPr>
          <w:ilvl w:val="0"/>
          <w:numId w:val="1"/>
        </w:numPr>
        <w:rPr>
          <w:ins w:id="936" w:author="Daffa Tahta" w:date="2020-04-15T15:10:00Z"/>
          <w:rFonts w:ascii="Times New Roman" w:eastAsia="Malgun Gothic" w:hAnsi="Times New Roman" w:cs="Times New Roman"/>
          <w:lang w:val="id-ID" w:eastAsia="ko-KR"/>
        </w:rPr>
      </w:pPr>
      <w:ins w:id="937" w:author="Daffa Tahta" w:date="2020-04-15T15:06:00Z">
        <w:r>
          <w:rPr>
            <w:rFonts w:ascii="Times New Roman" w:eastAsia="Malgun Gothic" w:hAnsi="Times New Roman" w:cs="Times New Roman"/>
            <w:lang w:val="id-ID" w:eastAsia="ko-KR"/>
          </w:rPr>
          <w:t>Edit route.js</w:t>
        </w:r>
      </w:ins>
    </w:p>
    <w:p w14:paraId="571B30BE" w14:textId="77777777" w:rsidR="004B5286" w:rsidRPr="007A79EF" w:rsidRDefault="004B5286" w:rsidP="004B5286">
      <w:pPr>
        <w:pStyle w:val="ListParagraph"/>
        <w:rPr>
          <w:ins w:id="938" w:author="Daffa Tahta" w:date="2020-04-15T15:10:00Z"/>
          <w:rFonts w:ascii="Courier New" w:eastAsia="Malgun Gothic" w:hAnsi="Courier New" w:cs="Courier New"/>
          <w:sz w:val="24"/>
          <w:szCs w:val="24"/>
          <w:lang w:val="id-ID" w:eastAsia="ko-KR"/>
          <w:rPrChange w:id="939" w:author="Daffa Tahta" w:date="2020-04-15T15:21:00Z">
            <w:rPr>
              <w:ins w:id="940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941" w:author="Daffa Tahta" w:date="2020-04-15T15:10:00Z">
        <w:r w:rsidRPr="007A79EF">
          <w:rPr>
            <w:rFonts w:ascii="Courier New" w:eastAsia="Malgun Gothic" w:hAnsi="Courier New" w:cs="Courier New"/>
            <w:sz w:val="24"/>
            <w:szCs w:val="24"/>
            <w:lang w:val="id-ID" w:eastAsia="ko-KR"/>
            <w:rPrChange w:id="942" w:author="Daffa Tahta" w:date="2020-04-15T15:21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import React from "react";</w:t>
        </w:r>
      </w:ins>
    </w:p>
    <w:p w14:paraId="4929BED1" w14:textId="77777777" w:rsidR="004B5286" w:rsidRPr="008A278A" w:rsidRDefault="004B5286" w:rsidP="004B5286">
      <w:pPr>
        <w:pStyle w:val="ListParagraph"/>
        <w:rPr>
          <w:ins w:id="943" w:author="Daffa Tahta" w:date="2020-04-15T15:10:00Z"/>
          <w:rFonts w:ascii="Courier New" w:eastAsia="Malgun Gothic" w:hAnsi="Courier New" w:cs="Courier New"/>
          <w:lang w:val="id-ID" w:eastAsia="ko-KR"/>
          <w:rPrChange w:id="944" w:author="Daffa Tahta" w:date="2020-04-15T15:20:00Z">
            <w:rPr>
              <w:ins w:id="945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946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947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import Login from "./Login";</w:t>
        </w:r>
      </w:ins>
    </w:p>
    <w:p w14:paraId="618A30F0" w14:textId="77777777" w:rsidR="004B5286" w:rsidRPr="008A278A" w:rsidRDefault="004B5286" w:rsidP="004B5286">
      <w:pPr>
        <w:pStyle w:val="ListParagraph"/>
        <w:rPr>
          <w:ins w:id="948" w:author="Daffa Tahta" w:date="2020-04-15T15:10:00Z"/>
          <w:rFonts w:ascii="Courier New" w:eastAsia="Malgun Gothic" w:hAnsi="Courier New" w:cs="Courier New"/>
          <w:lang w:val="id-ID" w:eastAsia="ko-KR"/>
          <w:rPrChange w:id="949" w:author="Daffa Tahta" w:date="2020-04-15T15:20:00Z">
            <w:rPr>
              <w:ins w:id="950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951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952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import Join from "./Join";</w:t>
        </w:r>
      </w:ins>
    </w:p>
    <w:p w14:paraId="0D845F4D" w14:textId="77777777" w:rsidR="004B5286" w:rsidRPr="008A278A" w:rsidRDefault="004B5286" w:rsidP="004B5286">
      <w:pPr>
        <w:pStyle w:val="ListParagraph"/>
        <w:rPr>
          <w:ins w:id="953" w:author="Daffa Tahta" w:date="2020-04-15T15:10:00Z"/>
          <w:rFonts w:ascii="Courier New" w:eastAsia="Malgun Gothic" w:hAnsi="Courier New" w:cs="Courier New"/>
          <w:lang w:val="id-ID" w:eastAsia="ko-KR"/>
          <w:rPrChange w:id="954" w:author="Daffa Tahta" w:date="2020-04-15T15:20:00Z">
            <w:rPr>
              <w:ins w:id="955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</w:p>
    <w:p w14:paraId="2A48C6F8" w14:textId="77777777" w:rsidR="004B5286" w:rsidRPr="008A278A" w:rsidRDefault="004B5286" w:rsidP="004B5286">
      <w:pPr>
        <w:pStyle w:val="ListParagraph"/>
        <w:rPr>
          <w:ins w:id="956" w:author="Daffa Tahta" w:date="2020-04-15T15:10:00Z"/>
          <w:rFonts w:ascii="Courier New" w:eastAsia="Malgun Gothic" w:hAnsi="Courier New" w:cs="Courier New"/>
          <w:lang w:val="id-ID" w:eastAsia="ko-KR"/>
          <w:rPrChange w:id="957" w:author="Daffa Tahta" w:date="2020-04-15T15:20:00Z">
            <w:rPr>
              <w:ins w:id="958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959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960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const routes = [</w:t>
        </w:r>
      </w:ins>
    </w:p>
    <w:p w14:paraId="4505E233" w14:textId="77777777" w:rsidR="004B5286" w:rsidRPr="008A278A" w:rsidRDefault="004B5286" w:rsidP="004B5286">
      <w:pPr>
        <w:pStyle w:val="ListParagraph"/>
        <w:rPr>
          <w:ins w:id="961" w:author="Daffa Tahta" w:date="2020-04-15T15:10:00Z"/>
          <w:rFonts w:ascii="Courier New" w:eastAsia="Malgun Gothic" w:hAnsi="Courier New" w:cs="Courier New"/>
          <w:lang w:val="id-ID" w:eastAsia="ko-KR"/>
          <w:rPrChange w:id="962" w:author="Daffa Tahta" w:date="2020-04-15T15:20:00Z">
            <w:rPr>
              <w:ins w:id="963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964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965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{ name: "Join", path: "/", exact: true, main: () =&gt; &lt;Join /&gt; },</w:t>
        </w:r>
      </w:ins>
    </w:p>
    <w:p w14:paraId="0DC38AA8" w14:textId="77777777" w:rsidR="004B5286" w:rsidRPr="008A278A" w:rsidRDefault="004B5286" w:rsidP="004B5286">
      <w:pPr>
        <w:pStyle w:val="ListParagraph"/>
        <w:rPr>
          <w:ins w:id="966" w:author="Daffa Tahta" w:date="2020-04-15T15:10:00Z"/>
          <w:rFonts w:ascii="Courier New" w:eastAsia="Malgun Gothic" w:hAnsi="Courier New" w:cs="Courier New"/>
          <w:lang w:val="id-ID" w:eastAsia="ko-KR"/>
          <w:rPrChange w:id="967" w:author="Daffa Tahta" w:date="2020-04-15T15:20:00Z">
            <w:rPr>
              <w:ins w:id="968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969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970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{ name: "Login", path: "/login", exact: true, main: () =&gt; &lt;Login /&gt; },</w:t>
        </w:r>
      </w:ins>
    </w:p>
    <w:p w14:paraId="21AB177D" w14:textId="77777777" w:rsidR="004B5286" w:rsidRPr="008A278A" w:rsidRDefault="004B5286" w:rsidP="004B5286">
      <w:pPr>
        <w:pStyle w:val="ListParagraph"/>
        <w:rPr>
          <w:ins w:id="971" w:author="Daffa Tahta" w:date="2020-04-15T15:10:00Z"/>
          <w:rFonts w:ascii="Courier New" w:eastAsia="Malgun Gothic" w:hAnsi="Courier New" w:cs="Courier New"/>
          <w:lang w:val="id-ID" w:eastAsia="ko-KR"/>
          <w:rPrChange w:id="972" w:author="Daffa Tahta" w:date="2020-04-15T15:20:00Z">
            <w:rPr>
              <w:ins w:id="973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974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975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];</w:t>
        </w:r>
      </w:ins>
    </w:p>
    <w:p w14:paraId="3BB0E2B0" w14:textId="77777777" w:rsidR="004B5286" w:rsidRPr="008A278A" w:rsidRDefault="004B5286" w:rsidP="004B5286">
      <w:pPr>
        <w:pStyle w:val="ListParagraph"/>
        <w:rPr>
          <w:ins w:id="976" w:author="Daffa Tahta" w:date="2020-04-15T15:10:00Z"/>
          <w:rFonts w:ascii="Courier New" w:eastAsia="Malgun Gothic" w:hAnsi="Courier New" w:cs="Courier New"/>
          <w:lang w:val="id-ID" w:eastAsia="ko-KR"/>
          <w:rPrChange w:id="977" w:author="Daffa Tahta" w:date="2020-04-15T15:20:00Z">
            <w:rPr>
              <w:ins w:id="978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</w:p>
    <w:p w14:paraId="060E6FCB" w14:textId="57FBE9E6" w:rsidR="004B5286" w:rsidRPr="008A278A" w:rsidRDefault="004B5286" w:rsidP="004B5286">
      <w:pPr>
        <w:pStyle w:val="ListParagraph"/>
        <w:rPr>
          <w:ins w:id="979" w:author="Daffa Tahta" w:date="2020-04-15T15:10:00Z"/>
          <w:rFonts w:ascii="Courier New" w:eastAsia="Malgun Gothic" w:hAnsi="Courier New" w:cs="Courier New"/>
          <w:lang w:val="id-ID" w:eastAsia="ko-KR"/>
          <w:rPrChange w:id="980" w:author="Daffa Tahta" w:date="2020-04-15T15:20:00Z">
            <w:rPr>
              <w:ins w:id="981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982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983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export default routes;</w:t>
        </w:r>
      </w:ins>
    </w:p>
    <w:p w14:paraId="764913D6" w14:textId="4AFF00F8" w:rsidR="004B5286" w:rsidRDefault="004B5286" w:rsidP="004B5286">
      <w:pPr>
        <w:pStyle w:val="ListParagraph"/>
        <w:rPr>
          <w:ins w:id="984" w:author="Daffa Tahta" w:date="2020-04-15T15:06:00Z"/>
          <w:rFonts w:ascii="Times New Roman" w:eastAsia="Malgun Gothic" w:hAnsi="Times New Roman" w:cs="Times New Roman"/>
          <w:lang w:val="id-ID" w:eastAsia="ko-KR"/>
        </w:rPr>
        <w:pPrChange w:id="985" w:author="Daffa Tahta" w:date="2020-04-15T15:10:00Z">
          <w:pPr>
            <w:pStyle w:val="ListParagraph"/>
            <w:numPr>
              <w:numId w:val="1"/>
            </w:numPr>
            <w:ind w:hanging="360"/>
          </w:pPr>
        </w:pPrChange>
      </w:pPr>
      <w:ins w:id="986" w:author="Daffa Tahta" w:date="2020-04-15T15:10:00Z">
        <w:r>
          <w:rPr>
            <w:rFonts w:ascii="Times New Roman" w:eastAsia="Malgun Gothic" w:hAnsi="Times New Roman" w:cs="Times New Roman"/>
            <w:lang w:val="id-ID" w:eastAsia="ko-KR"/>
          </w:rPr>
          <w:br w:type="column"/>
        </w:r>
      </w:ins>
    </w:p>
    <w:p w14:paraId="2010948F" w14:textId="18FD6EB2" w:rsidR="003B2E7F" w:rsidRPr="007A79EF" w:rsidRDefault="003B2E7F" w:rsidP="003B2E7F">
      <w:pPr>
        <w:pStyle w:val="ListParagraph"/>
        <w:numPr>
          <w:ilvl w:val="0"/>
          <w:numId w:val="1"/>
        </w:numPr>
        <w:rPr>
          <w:ins w:id="987" w:author="Daffa Tahta" w:date="2020-04-15T15:10:00Z"/>
          <w:rFonts w:ascii="Times New Roman" w:eastAsia="Malgun Gothic" w:hAnsi="Times New Roman" w:cs="Times New Roman"/>
          <w:sz w:val="24"/>
          <w:szCs w:val="24"/>
          <w:lang w:val="id-ID" w:eastAsia="ko-KR"/>
          <w:rPrChange w:id="988" w:author="Daffa Tahta" w:date="2020-04-15T15:21:00Z">
            <w:rPr>
              <w:ins w:id="989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990" w:author="Daffa Tahta" w:date="2020-04-15T15:06:00Z">
        <w:r w:rsidRPr="007A79EF">
          <w:rPr>
            <w:rFonts w:ascii="Times New Roman" w:eastAsia="Malgun Gothic" w:hAnsi="Times New Roman" w:cs="Times New Roman"/>
            <w:sz w:val="24"/>
            <w:szCs w:val="24"/>
            <w:lang w:val="id-ID" w:eastAsia="ko-KR"/>
            <w:rPrChange w:id="991" w:author="Daffa Tahta" w:date="2020-04-15T15:21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Edit style.css</w:t>
        </w:r>
      </w:ins>
    </w:p>
    <w:p w14:paraId="4D8C6008" w14:textId="0AD5F9EB" w:rsidR="004B5286" w:rsidRDefault="004B5286" w:rsidP="004B5286">
      <w:pPr>
        <w:pStyle w:val="ListParagraph"/>
        <w:rPr>
          <w:ins w:id="992" w:author="Daffa Tahta" w:date="2020-04-15T15:10:00Z"/>
          <w:rFonts w:ascii="Times New Roman" w:eastAsia="Malgun Gothic" w:hAnsi="Times New Roman" w:cs="Times New Roman"/>
          <w:lang w:val="id-ID" w:eastAsia="ko-KR"/>
        </w:rPr>
      </w:pPr>
    </w:p>
    <w:p w14:paraId="027DC57D" w14:textId="77777777" w:rsidR="004B5286" w:rsidRPr="008A278A" w:rsidRDefault="004B5286" w:rsidP="004B5286">
      <w:pPr>
        <w:pStyle w:val="ListParagraph"/>
        <w:rPr>
          <w:ins w:id="993" w:author="Daffa Tahta" w:date="2020-04-15T15:10:00Z"/>
          <w:rFonts w:ascii="Courier New" w:eastAsia="Malgun Gothic" w:hAnsi="Courier New" w:cs="Courier New"/>
          <w:lang w:val="id-ID" w:eastAsia="ko-KR"/>
          <w:rPrChange w:id="994" w:author="Daffa Tahta" w:date="2020-04-15T15:20:00Z">
            <w:rPr>
              <w:ins w:id="995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996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997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.App {</w:t>
        </w:r>
      </w:ins>
    </w:p>
    <w:p w14:paraId="2E0E068E" w14:textId="77777777" w:rsidR="004B5286" w:rsidRPr="008A278A" w:rsidRDefault="004B5286" w:rsidP="004B5286">
      <w:pPr>
        <w:pStyle w:val="ListParagraph"/>
        <w:rPr>
          <w:ins w:id="998" w:author="Daffa Tahta" w:date="2020-04-15T15:10:00Z"/>
          <w:rFonts w:ascii="Courier New" w:eastAsia="Malgun Gothic" w:hAnsi="Courier New" w:cs="Courier New"/>
          <w:lang w:val="id-ID" w:eastAsia="ko-KR"/>
          <w:rPrChange w:id="999" w:author="Daffa Tahta" w:date="2020-04-15T15:20:00Z">
            <w:rPr>
              <w:ins w:id="1000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001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002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font-family: sans-serif;</w:t>
        </w:r>
      </w:ins>
    </w:p>
    <w:p w14:paraId="6B1E4DA0" w14:textId="77777777" w:rsidR="004B5286" w:rsidRPr="008A278A" w:rsidRDefault="004B5286" w:rsidP="004B5286">
      <w:pPr>
        <w:pStyle w:val="ListParagraph"/>
        <w:rPr>
          <w:ins w:id="1003" w:author="Daffa Tahta" w:date="2020-04-15T15:10:00Z"/>
          <w:rFonts w:ascii="Courier New" w:eastAsia="Malgun Gothic" w:hAnsi="Courier New" w:cs="Courier New"/>
          <w:lang w:val="id-ID" w:eastAsia="ko-KR"/>
          <w:rPrChange w:id="1004" w:author="Daffa Tahta" w:date="2020-04-15T15:20:00Z">
            <w:rPr>
              <w:ins w:id="1005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006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007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padding: 50px;</w:t>
        </w:r>
      </w:ins>
    </w:p>
    <w:p w14:paraId="0494F461" w14:textId="77777777" w:rsidR="004B5286" w:rsidRPr="008A278A" w:rsidRDefault="004B5286" w:rsidP="004B5286">
      <w:pPr>
        <w:pStyle w:val="ListParagraph"/>
        <w:rPr>
          <w:ins w:id="1008" w:author="Daffa Tahta" w:date="2020-04-15T15:10:00Z"/>
          <w:rFonts w:ascii="Courier New" w:eastAsia="Malgun Gothic" w:hAnsi="Courier New" w:cs="Courier New"/>
          <w:lang w:val="id-ID" w:eastAsia="ko-KR"/>
          <w:rPrChange w:id="1009" w:author="Daffa Tahta" w:date="2020-04-15T15:20:00Z">
            <w:rPr>
              <w:ins w:id="1010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011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012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}</w:t>
        </w:r>
      </w:ins>
    </w:p>
    <w:p w14:paraId="616FED73" w14:textId="77777777" w:rsidR="004B5286" w:rsidRPr="008A278A" w:rsidRDefault="004B5286" w:rsidP="004B5286">
      <w:pPr>
        <w:pStyle w:val="ListParagraph"/>
        <w:rPr>
          <w:ins w:id="1013" w:author="Daffa Tahta" w:date="2020-04-15T15:10:00Z"/>
          <w:rFonts w:ascii="Courier New" w:eastAsia="Malgun Gothic" w:hAnsi="Courier New" w:cs="Courier New"/>
          <w:lang w:val="id-ID" w:eastAsia="ko-KR"/>
          <w:rPrChange w:id="1014" w:author="Daffa Tahta" w:date="2020-04-15T15:20:00Z">
            <w:rPr>
              <w:ins w:id="1015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016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017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h1 {</w:t>
        </w:r>
      </w:ins>
    </w:p>
    <w:p w14:paraId="1DF5482B" w14:textId="77777777" w:rsidR="004B5286" w:rsidRPr="008A278A" w:rsidRDefault="004B5286" w:rsidP="004B5286">
      <w:pPr>
        <w:pStyle w:val="ListParagraph"/>
        <w:rPr>
          <w:ins w:id="1018" w:author="Daffa Tahta" w:date="2020-04-15T15:10:00Z"/>
          <w:rFonts w:ascii="Courier New" w:eastAsia="Malgun Gothic" w:hAnsi="Courier New" w:cs="Courier New"/>
          <w:lang w:val="id-ID" w:eastAsia="ko-KR"/>
          <w:rPrChange w:id="1019" w:author="Daffa Tahta" w:date="2020-04-15T15:20:00Z">
            <w:rPr>
              <w:ins w:id="1020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021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022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margin: 0 0 25px 0;</w:t>
        </w:r>
      </w:ins>
    </w:p>
    <w:p w14:paraId="65DE68F8" w14:textId="77777777" w:rsidR="004B5286" w:rsidRPr="008A278A" w:rsidRDefault="004B5286" w:rsidP="004B5286">
      <w:pPr>
        <w:pStyle w:val="ListParagraph"/>
        <w:rPr>
          <w:ins w:id="1023" w:author="Daffa Tahta" w:date="2020-04-15T15:10:00Z"/>
          <w:rFonts w:ascii="Courier New" w:eastAsia="Malgun Gothic" w:hAnsi="Courier New" w:cs="Courier New"/>
          <w:lang w:val="id-ID" w:eastAsia="ko-KR"/>
          <w:rPrChange w:id="1024" w:author="Daffa Tahta" w:date="2020-04-15T15:20:00Z">
            <w:rPr>
              <w:ins w:id="1025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026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027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text-align: left;</w:t>
        </w:r>
      </w:ins>
    </w:p>
    <w:p w14:paraId="206DD9A6" w14:textId="77777777" w:rsidR="004B5286" w:rsidRPr="008A278A" w:rsidRDefault="004B5286" w:rsidP="004B5286">
      <w:pPr>
        <w:pStyle w:val="ListParagraph"/>
        <w:rPr>
          <w:ins w:id="1028" w:author="Daffa Tahta" w:date="2020-04-15T15:10:00Z"/>
          <w:rFonts w:ascii="Courier New" w:eastAsia="Malgun Gothic" w:hAnsi="Courier New" w:cs="Courier New"/>
          <w:lang w:val="id-ID" w:eastAsia="ko-KR"/>
          <w:rPrChange w:id="1029" w:author="Daffa Tahta" w:date="2020-04-15T15:20:00Z">
            <w:rPr>
              <w:ins w:id="1030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031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032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}</w:t>
        </w:r>
      </w:ins>
    </w:p>
    <w:p w14:paraId="314369D5" w14:textId="77777777" w:rsidR="004B5286" w:rsidRPr="008A278A" w:rsidRDefault="004B5286" w:rsidP="004B5286">
      <w:pPr>
        <w:pStyle w:val="ListParagraph"/>
        <w:rPr>
          <w:ins w:id="1033" w:author="Daffa Tahta" w:date="2020-04-15T15:10:00Z"/>
          <w:rFonts w:ascii="Courier New" w:eastAsia="Malgun Gothic" w:hAnsi="Courier New" w:cs="Courier New"/>
          <w:lang w:val="id-ID" w:eastAsia="ko-KR"/>
          <w:rPrChange w:id="1034" w:author="Daffa Tahta" w:date="2020-04-15T15:20:00Z">
            <w:rPr>
              <w:ins w:id="1035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036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037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form {</w:t>
        </w:r>
      </w:ins>
    </w:p>
    <w:p w14:paraId="023FD086" w14:textId="77777777" w:rsidR="004B5286" w:rsidRPr="008A278A" w:rsidRDefault="004B5286" w:rsidP="004B5286">
      <w:pPr>
        <w:pStyle w:val="ListParagraph"/>
        <w:rPr>
          <w:ins w:id="1038" w:author="Daffa Tahta" w:date="2020-04-15T15:10:00Z"/>
          <w:rFonts w:ascii="Courier New" w:eastAsia="Malgun Gothic" w:hAnsi="Courier New" w:cs="Courier New"/>
          <w:lang w:val="id-ID" w:eastAsia="ko-KR"/>
          <w:rPrChange w:id="1039" w:author="Daffa Tahta" w:date="2020-04-15T15:20:00Z">
            <w:rPr>
              <w:ins w:id="1040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041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042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display: flex;</w:t>
        </w:r>
      </w:ins>
    </w:p>
    <w:p w14:paraId="652F445F" w14:textId="77777777" w:rsidR="004B5286" w:rsidRPr="008A278A" w:rsidRDefault="004B5286" w:rsidP="004B5286">
      <w:pPr>
        <w:pStyle w:val="ListParagraph"/>
        <w:rPr>
          <w:ins w:id="1043" w:author="Daffa Tahta" w:date="2020-04-15T15:10:00Z"/>
          <w:rFonts w:ascii="Courier New" w:eastAsia="Malgun Gothic" w:hAnsi="Courier New" w:cs="Courier New"/>
          <w:lang w:val="id-ID" w:eastAsia="ko-KR"/>
          <w:rPrChange w:id="1044" w:author="Daffa Tahta" w:date="2020-04-15T15:20:00Z">
            <w:rPr>
              <w:ins w:id="1045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046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047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flex-direction: column;</w:t>
        </w:r>
      </w:ins>
    </w:p>
    <w:p w14:paraId="615EEA59" w14:textId="77777777" w:rsidR="004B5286" w:rsidRPr="008A278A" w:rsidRDefault="004B5286" w:rsidP="004B5286">
      <w:pPr>
        <w:pStyle w:val="ListParagraph"/>
        <w:rPr>
          <w:ins w:id="1048" w:author="Daffa Tahta" w:date="2020-04-15T15:10:00Z"/>
          <w:rFonts w:ascii="Courier New" w:eastAsia="Malgun Gothic" w:hAnsi="Courier New" w:cs="Courier New"/>
          <w:lang w:val="id-ID" w:eastAsia="ko-KR"/>
          <w:rPrChange w:id="1049" w:author="Daffa Tahta" w:date="2020-04-15T15:20:00Z">
            <w:rPr>
              <w:ins w:id="1050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051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052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}</w:t>
        </w:r>
      </w:ins>
    </w:p>
    <w:p w14:paraId="11513027" w14:textId="77777777" w:rsidR="004B5286" w:rsidRPr="008A278A" w:rsidRDefault="004B5286" w:rsidP="004B5286">
      <w:pPr>
        <w:pStyle w:val="ListParagraph"/>
        <w:rPr>
          <w:ins w:id="1053" w:author="Daffa Tahta" w:date="2020-04-15T15:10:00Z"/>
          <w:rFonts w:ascii="Courier New" w:eastAsia="Malgun Gothic" w:hAnsi="Courier New" w:cs="Courier New"/>
          <w:lang w:val="id-ID" w:eastAsia="ko-KR"/>
          <w:rPrChange w:id="1054" w:author="Daffa Tahta" w:date="2020-04-15T15:20:00Z">
            <w:rPr>
              <w:ins w:id="1055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056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057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</w:t>
        </w:r>
      </w:ins>
    </w:p>
    <w:p w14:paraId="72B0F725" w14:textId="77777777" w:rsidR="004B5286" w:rsidRPr="008A278A" w:rsidRDefault="004B5286" w:rsidP="004B5286">
      <w:pPr>
        <w:pStyle w:val="ListParagraph"/>
        <w:rPr>
          <w:ins w:id="1058" w:author="Daffa Tahta" w:date="2020-04-15T15:10:00Z"/>
          <w:rFonts w:ascii="Courier New" w:eastAsia="Malgun Gothic" w:hAnsi="Courier New" w:cs="Courier New"/>
          <w:lang w:val="id-ID" w:eastAsia="ko-KR"/>
          <w:rPrChange w:id="1059" w:author="Daffa Tahta" w:date="2020-04-15T15:20:00Z">
            <w:rPr>
              <w:ins w:id="1060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061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062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input {</w:t>
        </w:r>
      </w:ins>
    </w:p>
    <w:p w14:paraId="0A064260" w14:textId="77777777" w:rsidR="004B5286" w:rsidRPr="008A278A" w:rsidRDefault="004B5286" w:rsidP="004B5286">
      <w:pPr>
        <w:pStyle w:val="ListParagraph"/>
        <w:rPr>
          <w:ins w:id="1063" w:author="Daffa Tahta" w:date="2020-04-15T15:10:00Z"/>
          <w:rFonts w:ascii="Courier New" w:eastAsia="Malgun Gothic" w:hAnsi="Courier New" w:cs="Courier New"/>
          <w:lang w:val="id-ID" w:eastAsia="ko-KR"/>
          <w:rPrChange w:id="1064" w:author="Daffa Tahta" w:date="2020-04-15T15:20:00Z">
            <w:rPr>
              <w:ins w:id="1065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066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067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max-width: 450px;</w:t>
        </w:r>
      </w:ins>
    </w:p>
    <w:p w14:paraId="2D2D2123" w14:textId="77777777" w:rsidR="004B5286" w:rsidRPr="008A278A" w:rsidRDefault="004B5286" w:rsidP="004B5286">
      <w:pPr>
        <w:pStyle w:val="ListParagraph"/>
        <w:rPr>
          <w:ins w:id="1068" w:author="Daffa Tahta" w:date="2020-04-15T15:10:00Z"/>
          <w:rFonts w:ascii="Courier New" w:eastAsia="Malgun Gothic" w:hAnsi="Courier New" w:cs="Courier New"/>
          <w:lang w:val="id-ID" w:eastAsia="ko-KR"/>
          <w:rPrChange w:id="1069" w:author="Daffa Tahta" w:date="2020-04-15T15:20:00Z">
            <w:rPr>
              <w:ins w:id="1070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071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072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width: auto;</w:t>
        </w:r>
      </w:ins>
    </w:p>
    <w:p w14:paraId="375D0166" w14:textId="77777777" w:rsidR="004B5286" w:rsidRPr="008A278A" w:rsidRDefault="004B5286" w:rsidP="004B5286">
      <w:pPr>
        <w:pStyle w:val="ListParagraph"/>
        <w:rPr>
          <w:ins w:id="1073" w:author="Daffa Tahta" w:date="2020-04-15T15:10:00Z"/>
          <w:rFonts w:ascii="Courier New" w:eastAsia="Malgun Gothic" w:hAnsi="Courier New" w:cs="Courier New"/>
          <w:lang w:val="id-ID" w:eastAsia="ko-KR"/>
          <w:rPrChange w:id="1074" w:author="Daffa Tahta" w:date="2020-04-15T15:20:00Z">
            <w:rPr>
              <w:ins w:id="1075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076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077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border: none;</w:t>
        </w:r>
      </w:ins>
    </w:p>
    <w:p w14:paraId="060B7D0D" w14:textId="77777777" w:rsidR="004B5286" w:rsidRPr="008A278A" w:rsidRDefault="004B5286" w:rsidP="004B5286">
      <w:pPr>
        <w:pStyle w:val="ListParagraph"/>
        <w:rPr>
          <w:ins w:id="1078" w:author="Daffa Tahta" w:date="2020-04-15T15:10:00Z"/>
          <w:rFonts w:ascii="Courier New" w:eastAsia="Malgun Gothic" w:hAnsi="Courier New" w:cs="Courier New"/>
          <w:lang w:val="id-ID" w:eastAsia="ko-KR"/>
          <w:rPrChange w:id="1079" w:author="Daffa Tahta" w:date="2020-04-15T15:20:00Z">
            <w:rPr>
              <w:ins w:id="1080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081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082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margin: 0 0 25px 0;</w:t>
        </w:r>
      </w:ins>
    </w:p>
    <w:p w14:paraId="01C90AC8" w14:textId="77777777" w:rsidR="004B5286" w:rsidRPr="008A278A" w:rsidRDefault="004B5286" w:rsidP="004B5286">
      <w:pPr>
        <w:pStyle w:val="ListParagraph"/>
        <w:rPr>
          <w:ins w:id="1083" w:author="Daffa Tahta" w:date="2020-04-15T15:10:00Z"/>
          <w:rFonts w:ascii="Courier New" w:eastAsia="Malgun Gothic" w:hAnsi="Courier New" w:cs="Courier New"/>
          <w:lang w:val="id-ID" w:eastAsia="ko-KR"/>
          <w:rPrChange w:id="1084" w:author="Daffa Tahta" w:date="2020-04-15T15:20:00Z">
            <w:rPr>
              <w:ins w:id="1085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086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087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box-shadow: 0 1px 3px rgba(0, e, 0, 0.12), e 1px 2px rgba(0, e, 0, 0.24);</w:t>
        </w:r>
      </w:ins>
    </w:p>
    <w:p w14:paraId="18AF50D5" w14:textId="77777777" w:rsidR="004B5286" w:rsidRPr="008A278A" w:rsidRDefault="004B5286" w:rsidP="004B5286">
      <w:pPr>
        <w:pStyle w:val="ListParagraph"/>
        <w:rPr>
          <w:ins w:id="1088" w:author="Daffa Tahta" w:date="2020-04-15T15:10:00Z"/>
          <w:rFonts w:ascii="Courier New" w:eastAsia="Malgun Gothic" w:hAnsi="Courier New" w:cs="Courier New"/>
          <w:lang w:val="id-ID" w:eastAsia="ko-KR"/>
          <w:rPrChange w:id="1089" w:author="Daffa Tahta" w:date="2020-04-15T15:20:00Z">
            <w:rPr>
              <w:ins w:id="1090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091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092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transition: all 0.3s cubic-bezier(0.25, 0.8, 0.25, 1);</w:t>
        </w:r>
      </w:ins>
    </w:p>
    <w:p w14:paraId="18BCBB5F" w14:textId="77777777" w:rsidR="004B5286" w:rsidRPr="008A278A" w:rsidRDefault="004B5286" w:rsidP="004B5286">
      <w:pPr>
        <w:pStyle w:val="ListParagraph"/>
        <w:rPr>
          <w:ins w:id="1093" w:author="Daffa Tahta" w:date="2020-04-15T15:10:00Z"/>
          <w:rFonts w:ascii="Courier New" w:eastAsia="Malgun Gothic" w:hAnsi="Courier New" w:cs="Courier New"/>
          <w:lang w:val="id-ID" w:eastAsia="ko-KR"/>
          <w:rPrChange w:id="1094" w:author="Daffa Tahta" w:date="2020-04-15T15:20:00Z">
            <w:rPr>
              <w:ins w:id="1095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096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097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padding: 10px;</w:t>
        </w:r>
      </w:ins>
    </w:p>
    <w:p w14:paraId="1B6CFAA3" w14:textId="77777777" w:rsidR="004B5286" w:rsidRPr="008A278A" w:rsidRDefault="004B5286" w:rsidP="004B5286">
      <w:pPr>
        <w:pStyle w:val="ListParagraph"/>
        <w:rPr>
          <w:ins w:id="1098" w:author="Daffa Tahta" w:date="2020-04-15T15:10:00Z"/>
          <w:rFonts w:ascii="Courier New" w:eastAsia="Malgun Gothic" w:hAnsi="Courier New" w:cs="Courier New"/>
          <w:lang w:val="id-ID" w:eastAsia="ko-KR"/>
          <w:rPrChange w:id="1099" w:author="Daffa Tahta" w:date="2020-04-15T15:20:00Z">
            <w:rPr>
              <w:ins w:id="1100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101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102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}</w:t>
        </w:r>
      </w:ins>
    </w:p>
    <w:p w14:paraId="3ED811DC" w14:textId="77777777" w:rsidR="004B5286" w:rsidRPr="008A278A" w:rsidRDefault="004B5286" w:rsidP="004B5286">
      <w:pPr>
        <w:pStyle w:val="ListParagraph"/>
        <w:rPr>
          <w:ins w:id="1103" w:author="Daffa Tahta" w:date="2020-04-15T15:10:00Z"/>
          <w:rFonts w:ascii="Courier New" w:eastAsia="Malgun Gothic" w:hAnsi="Courier New" w:cs="Courier New"/>
          <w:lang w:val="id-ID" w:eastAsia="ko-KR"/>
          <w:rPrChange w:id="1104" w:author="Daffa Tahta" w:date="2020-04-15T15:20:00Z">
            <w:rPr>
              <w:ins w:id="1105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106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107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</w:t>
        </w:r>
      </w:ins>
    </w:p>
    <w:p w14:paraId="02320C2D" w14:textId="77777777" w:rsidR="004B5286" w:rsidRPr="008A278A" w:rsidRDefault="004B5286" w:rsidP="004B5286">
      <w:pPr>
        <w:pStyle w:val="ListParagraph"/>
        <w:rPr>
          <w:ins w:id="1108" w:author="Daffa Tahta" w:date="2020-04-15T15:10:00Z"/>
          <w:rFonts w:ascii="Courier New" w:eastAsia="Malgun Gothic" w:hAnsi="Courier New" w:cs="Courier New"/>
          <w:lang w:val="id-ID" w:eastAsia="ko-KR"/>
          <w:rPrChange w:id="1109" w:author="Daffa Tahta" w:date="2020-04-15T15:20:00Z">
            <w:rPr>
              <w:ins w:id="1110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111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112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button {</w:t>
        </w:r>
      </w:ins>
    </w:p>
    <w:p w14:paraId="5509D95D" w14:textId="77777777" w:rsidR="004B5286" w:rsidRPr="008A278A" w:rsidRDefault="004B5286" w:rsidP="004B5286">
      <w:pPr>
        <w:pStyle w:val="ListParagraph"/>
        <w:rPr>
          <w:ins w:id="1113" w:author="Daffa Tahta" w:date="2020-04-15T15:10:00Z"/>
          <w:rFonts w:ascii="Courier New" w:eastAsia="Malgun Gothic" w:hAnsi="Courier New" w:cs="Courier New"/>
          <w:lang w:val="id-ID" w:eastAsia="ko-KR"/>
          <w:rPrChange w:id="1114" w:author="Daffa Tahta" w:date="2020-04-15T15:20:00Z">
            <w:rPr>
              <w:ins w:id="1115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116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117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width: 125px;</w:t>
        </w:r>
      </w:ins>
    </w:p>
    <w:p w14:paraId="75E49568" w14:textId="77777777" w:rsidR="004B5286" w:rsidRPr="008A278A" w:rsidRDefault="004B5286" w:rsidP="004B5286">
      <w:pPr>
        <w:pStyle w:val="ListParagraph"/>
        <w:rPr>
          <w:ins w:id="1118" w:author="Daffa Tahta" w:date="2020-04-15T15:10:00Z"/>
          <w:rFonts w:ascii="Courier New" w:eastAsia="Malgun Gothic" w:hAnsi="Courier New" w:cs="Courier New"/>
          <w:lang w:val="id-ID" w:eastAsia="ko-KR"/>
          <w:rPrChange w:id="1119" w:author="Daffa Tahta" w:date="2020-04-15T15:20:00Z">
            <w:rPr>
              <w:ins w:id="1120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121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122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box-shadow: e 1px 3px rgba(0, e, 0, 0.12), 0 1px 2px rgba(e, 0, e, 0.24);</w:t>
        </w:r>
      </w:ins>
    </w:p>
    <w:p w14:paraId="5D44B8B5" w14:textId="77777777" w:rsidR="004B5286" w:rsidRPr="008A278A" w:rsidRDefault="004B5286" w:rsidP="004B5286">
      <w:pPr>
        <w:pStyle w:val="ListParagraph"/>
        <w:rPr>
          <w:ins w:id="1123" w:author="Daffa Tahta" w:date="2020-04-15T15:10:00Z"/>
          <w:rFonts w:ascii="Courier New" w:eastAsia="Malgun Gothic" w:hAnsi="Courier New" w:cs="Courier New"/>
          <w:lang w:val="id-ID" w:eastAsia="ko-KR"/>
          <w:rPrChange w:id="1124" w:author="Daffa Tahta" w:date="2020-04-15T15:20:00Z">
            <w:rPr>
              <w:ins w:id="1125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126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127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border: none;</w:t>
        </w:r>
      </w:ins>
    </w:p>
    <w:p w14:paraId="306ED065" w14:textId="77777777" w:rsidR="004B5286" w:rsidRPr="008A278A" w:rsidRDefault="004B5286" w:rsidP="004B5286">
      <w:pPr>
        <w:pStyle w:val="ListParagraph"/>
        <w:rPr>
          <w:ins w:id="1128" w:author="Daffa Tahta" w:date="2020-04-15T15:10:00Z"/>
          <w:rFonts w:ascii="Courier New" w:eastAsia="Malgun Gothic" w:hAnsi="Courier New" w:cs="Courier New"/>
          <w:lang w:val="id-ID" w:eastAsia="ko-KR"/>
          <w:rPrChange w:id="1129" w:author="Daffa Tahta" w:date="2020-04-15T15:20:00Z">
            <w:rPr>
              <w:ins w:id="1130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131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132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padding: 7px;</w:t>
        </w:r>
      </w:ins>
    </w:p>
    <w:p w14:paraId="263D87F6" w14:textId="77777777" w:rsidR="004B5286" w:rsidRPr="008A278A" w:rsidRDefault="004B5286" w:rsidP="004B5286">
      <w:pPr>
        <w:pStyle w:val="ListParagraph"/>
        <w:rPr>
          <w:ins w:id="1133" w:author="Daffa Tahta" w:date="2020-04-15T15:10:00Z"/>
          <w:rFonts w:ascii="Courier New" w:eastAsia="Malgun Gothic" w:hAnsi="Courier New" w:cs="Courier New"/>
          <w:lang w:val="id-ID" w:eastAsia="ko-KR"/>
          <w:rPrChange w:id="1134" w:author="Daffa Tahta" w:date="2020-04-15T15:20:00Z">
            <w:rPr>
              <w:ins w:id="1135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136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137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text-align: center;</w:t>
        </w:r>
      </w:ins>
    </w:p>
    <w:p w14:paraId="2195B6F8" w14:textId="77777777" w:rsidR="004B5286" w:rsidRPr="008A278A" w:rsidRDefault="004B5286" w:rsidP="004B5286">
      <w:pPr>
        <w:pStyle w:val="ListParagraph"/>
        <w:rPr>
          <w:ins w:id="1138" w:author="Daffa Tahta" w:date="2020-04-15T15:10:00Z"/>
          <w:rFonts w:ascii="Courier New" w:eastAsia="Malgun Gothic" w:hAnsi="Courier New" w:cs="Courier New"/>
          <w:lang w:val="id-ID" w:eastAsia="ko-KR"/>
          <w:rPrChange w:id="1139" w:author="Daffa Tahta" w:date="2020-04-15T15:20:00Z">
            <w:rPr>
              <w:ins w:id="1140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141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142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cursor: pointer;</w:t>
        </w:r>
      </w:ins>
    </w:p>
    <w:p w14:paraId="07991054" w14:textId="77777777" w:rsidR="004B5286" w:rsidRPr="008A278A" w:rsidRDefault="004B5286" w:rsidP="004B5286">
      <w:pPr>
        <w:pStyle w:val="ListParagraph"/>
        <w:rPr>
          <w:ins w:id="1143" w:author="Daffa Tahta" w:date="2020-04-15T15:10:00Z"/>
          <w:rFonts w:ascii="Courier New" w:eastAsia="Malgun Gothic" w:hAnsi="Courier New" w:cs="Courier New"/>
          <w:lang w:val="id-ID" w:eastAsia="ko-KR"/>
          <w:rPrChange w:id="1144" w:author="Daffa Tahta" w:date="2020-04-15T15:20:00Z">
            <w:rPr>
              <w:ins w:id="1145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146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147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}</w:t>
        </w:r>
      </w:ins>
    </w:p>
    <w:p w14:paraId="16141DE4" w14:textId="77777777" w:rsidR="004B5286" w:rsidRPr="008A278A" w:rsidRDefault="004B5286" w:rsidP="004B5286">
      <w:pPr>
        <w:pStyle w:val="ListParagraph"/>
        <w:rPr>
          <w:ins w:id="1148" w:author="Daffa Tahta" w:date="2020-04-15T15:10:00Z"/>
          <w:rFonts w:ascii="Courier New" w:eastAsia="Malgun Gothic" w:hAnsi="Courier New" w:cs="Courier New"/>
          <w:lang w:val="id-ID" w:eastAsia="ko-KR"/>
          <w:rPrChange w:id="1149" w:author="Daffa Tahta" w:date="2020-04-15T15:20:00Z">
            <w:rPr>
              <w:ins w:id="1150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151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152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button[type="submit"] {</w:t>
        </w:r>
      </w:ins>
    </w:p>
    <w:p w14:paraId="1CCB7039" w14:textId="77777777" w:rsidR="004B5286" w:rsidRPr="008A278A" w:rsidRDefault="004B5286" w:rsidP="004B5286">
      <w:pPr>
        <w:pStyle w:val="ListParagraph"/>
        <w:rPr>
          <w:ins w:id="1153" w:author="Daffa Tahta" w:date="2020-04-15T15:10:00Z"/>
          <w:rFonts w:ascii="Courier New" w:eastAsia="Malgun Gothic" w:hAnsi="Courier New" w:cs="Courier New"/>
          <w:lang w:val="id-ID" w:eastAsia="ko-KR"/>
          <w:rPrChange w:id="1154" w:author="Daffa Tahta" w:date="2020-04-15T15:20:00Z">
            <w:rPr>
              <w:ins w:id="1155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156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157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background-color: #4c566a;</w:t>
        </w:r>
      </w:ins>
    </w:p>
    <w:p w14:paraId="439CFD9E" w14:textId="77777777" w:rsidR="004B5286" w:rsidRPr="008A278A" w:rsidRDefault="004B5286" w:rsidP="004B5286">
      <w:pPr>
        <w:pStyle w:val="ListParagraph"/>
        <w:rPr>
          <w:ins w:id="1158" w:author="Daffa Tahta" w:date="2020-04-15T15:10:00Z"/>
          <w:rFonts w:ascii="Courier New" w:eastAsia="Malgun Gothic" w:hAnsi="Courier New" w:cs="Courier New"/>
          <w:lang w:val="id-ID" w:eastAsia="ko-KR"/>
          <w:rPrChange w:id="1159" w:author="Daffa Tahta" w:date="2020-04-15T15:20:00Z">
            <w:rPr>
              <w:ins w:id="1160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161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162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color: white;</w:t>
        </w:r>
      </w:ins>
    </w:p>
    <w:p w14:paraId="78BA781A" w14:textId="77777777" w:rsidR="004B5286" w:rsidRPr="008A278A" w:rsidRDefault="004B5286" w:rsidP="004B5286">
      <w:pPr>
        <w:pStyle w:val="ListParagraph"/>
        <w:rPr>
          <w:ins w:id="1163" w:author="Daffa Tahta" w:date="2020-04-15T15:10:00Z"/>
          <w:rFonts w:ascii="Courier New" w:eastAsia="Malgun Gothic" w:hAnsi="Courier New" w:cs="Courier New"/>
          <w:lang w:val="id-ID" w:eastAsia="ko-KR"/>
          <w:rPrChange w:id="1164" w:author="Daffa Tahta" w:date="2020-04-15T15:20:00Z">
            <w:rPr>
              <w:ins w:id="1165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166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167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font-size: 14px;</w:t>
        </w:r>
      </w:ins>
    </w:p>
    <w:p w14:paraId="249E7841" w14:textId="77777777" w:rsidR="004B5286" w:rsidRPr="008A278A" w:rsidRDefault="004B5286" w:rsidP="004B5286">
      <w:pPr>
        <w:pStyle w:val="ListParagraph"/>
        <w:rPr>
          <w:ins w:id="1168" w:author="Daffa Tahta" w:date="2020-04-15T15:10:00Z"/>
          <w:rFonts w:ascii="Courier New" w:eastAsia="Malgun Gothic" w:hAnsi="Courier New" w:cs="Courier New"/>
          <w:lang w:val="id-ID" w:eastAsia="ko-KR"/>
          <w:rPrChange w:id="1169" w:author="Daffa Tahta" w:date="2020-04-15T15:20:00Z">
            <w:rPr>
              <w:ins w:id="1170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171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172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font-weight: 900;</w:t>
        </w:r>
      </w:ins>
    </w:p>
    <w:p w14:paraId="6E78245C" w14:textId="77777777" w:rsidR="004B5286" w:rsidRPr="008A278A" w:rsidRDefault="004B5286" w:rsidP="004B5286">
      <w:pPr>
        <w:pStyle w:val="ListParagraph"/>
        <w:rPr>
          <w:ins w:id="1173" w:author="Daffa Tahta" w:date="2020-04-15T15:10:00Z"/>
          <w:rFonts w:ascii="Courier New" w:eastAsia="Malgun Gothic" w:hAnsi="Courier New" w:cs="Courier New"/>
          <w:lang w:val="id-ID" w:eastAsia="ko-KR"/>
          <w:rPrChange w:id="1174" w:author="Daffa Tahta" w:date="2020-04-15T15:20:00Z">
            <w:rPr>
              <w:ins w:id="1175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176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177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border-radius: 5px;</w:t>
        </w:r>
      </w:ins>
    </w:p>
    <w:p w14:paraId="1217D9F5" w14:textId="77777777" w:rsidR="004B5286" w:rsidRPr="008A278A" w:rsidRDefault="004B5286" w:rsidP="004B5286">
      <w:pPr>
        <w:pStyle w:val="ListParagraph"/>
        <w:rPr>
          <w:ins w:id="1178" w:author="Daffa Tahta" w:date="2020-04-15T15:10:00Z"/>
          <w:rFonts w:ascii="Courier New" w:eastAsia="Malgun Gothic" w:hAnsi="Courier New" w:cs="Courier New"/>
          <w:lang w:val="id-ID" w:eastAsia="ko-KR"/>
          <w:rPrChange w:id="1179" w:author="Daffa Tahta" w:date="2020-04-15T15:20:00Z">
            <w:rPr>
              <w:ins w:id="1180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181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182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text-transform: uppercase;</w:t>
        </w:r>
      </w:ins>
    </w:p>
    <w:p w14:paraId="38113B49" w14:textId="77777777" w:rsidR="004B5286" w:rsidRPr="008A278A" w:rsidRDefault="004B5286" w:rsidP="004B5286">
      <w:pPr>
        <w:pStyle w:val="ListParagraph"/>
        <w:rPr>
          <w:ins w:id="1183" w:author="Daffa Tahta" w:date="2020-04-15T15:10:00Z"/>
          <w:rFonts w:ascii="Courier New" w:eastAsia="Malgun Gothic" w:hAnsi="Courier New" w:cs="Courier New"/>
          <w:lang w:val="id-ID" w:eastAsia="ko-KR"/>
          <w:rPrChange w:id="1184" w:author="Daffa Tahta" w:date="2020-04-15T15:20:00Z">
            <w:rPr>
              <w:ins w:id="1185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186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187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padding: 15p;</w:t>
        </w:r>
      </w:ins>
    </w:p>
    <w:p w14:paraId="081C2A9A" w14:textId="77777777" w:rsidR="004B5286" w:rsidRPr="008A278A" w:rsidRDefault="004B5286" w:rsidP="004B5286">
      <w:pPr>
        <w:pStyle w:val="ListParagraph"/>
        <w:rPr>
          <w:ins w:id="1188" w:author="Daffa Tahta" w:date="2020-04-15T15:10:00Z"/>
          <w:rFonts w:ascii="Courier New" w:eastAsia="Malgun Gothic" w:hAnsi="Courier New" w:cs="Courier New"/>
          <w:lang w:val="id-ID" w:eastAsia="ko-KR"/>
          <w:rPrChange w:id="1189" w:author="Daffa Tahta" w:date="2020-04-15T15:20:00Z">
            <w:rPr>
              <w:ins w:id="1190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191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192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}</w:t>
        </w:r>
      </w:ins>
    </w:p>
    <w:p w14:paraId="3B9B0992" w14:textId="77777777" w:rsidR="004B5286" w:rsidRPr="008A278A" w:rsidRDefault="004B5286" w:rsidP="004B5286">
      <w:pPr>
        <w:pStyle w:val="ListParagraph"/>
        <w:rPr>
          <w:ins w:id="1193" w:author="Daffa Tahta" w:date="2020-04-15T15:10:00Z"/>
          <w:rFonts w:ascii="Courier New" w:eastAsia="Malgun Gothic" w:hAnsi="Courier New" w:cs="Courier New"/>
          <w:lang w:val="id-ID" w:eastAsia="ko-KR"/>
          <w:rPrChange w:id="1194" w:author="Daffa Tahta" w:date="2020-04-15T15:20:00Z">
            <w:rPr>
              <w:ins w:id="1195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196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197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.googleBtn {</w:t>
        </w:r>
      </w:ins>
    </w:p>
    <w:p w14:paraId="45CB05A6" w14:textId="77777777" w:rsidR="004B5286" w:rsidRPr="008A278A" w:rsidRDefault="004B5286" w:rsidP="004B5286">
      <w:pPr>
        <w:pStyle w:val="ListParagraph"/>
        <w:rPr>
          <w:ins w:id="1198" w:author="Daffa Tahta" w:date="2020-04-15T15:10:00Z"/>
          <w:rFonts w:ascii="Courier New" w:eastAsia="Malgun Gothic" w:hAnsi="Courier New" w:cs="Courier New"/>
          <w:lang w:val="id-ID" w:eastAsia="ko-KR"/>
          <w:rPrChange w:id="1199" w:author="Daffa Tahta" w:date="2020-04-15T15:20:00Z">
            <w:rPr>
              <w:ins w:id="1200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201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202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width: 225px;</w:t>
        </w:r>
      </w:ins>
    </w:p>
    <w:p w14:paraId="18A48274" w14:textId="77777777" w:rsidR="004B5286" w:rsidRPr="008A278A" w:rsidRDefault="004B5286" w:rsidP="004B5286">
      <w:pPr>
        <w:pStyle w:val="ListParagraph"/>
        <w:rPr>
          <w:ins w:id="1203" w:author="Daffa Tahta" w:date="2020-04-15T15:10:00Z"/>
          <w:rFonts w:ascii="Courier New" w:eastAsia="Malgun Gothic" w:hAnsi="Courier New" w:cs="Courier New"/>
          <w:lang w:val="id-ID" w:eastAsia="ko-KR"/>
          <w:rPrChange w:id="1204" w:author="Daffa Tahta" w:date="2020-04-15T15:20:00Z">
            <w:rPr>
              <w:ins w:id="1205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206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207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margin: 0 0 50px 0;</w:t>
        </w:r>
      </w:ins>
    </w:p>
    <w:p w14:paraId="7A2D6B1D" w14:textId="77777777" w:rsidR="004B5286" w:rsidRPr="008A278A" w:rsidRDefault="004B5286" w:rsidP="004B5286">
      <w:pPr>
        <w:pStyle w:val="ListParagraph"/>
        <w:rPr>
          <w:ins w:id="1208" w:author="Daffa Tahta" w:date="2020-04-15T15:10:00Z"/>
          <w:rFonts w:ascii="Courier New" w:eastAsia="Malgun Gothic" w:hAnsi="Courier New" w:cs="Courier New"/>
          <w:lang w:val="id-ID" w:eastAsia="ko-KR"/>
          <w:rPrChange w:id="1209" w:author="Daffa Tahta" w:date="2020-04-15T15:20:00Z">
            <w:rPr>
              <w:ins w:id="1210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211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212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lastRenderedPageBreak/>
          <w:t xml:space="preserve">    display: flex;</w:t>
        </w:r>
      </w:ins>
    </w:p>
    <w:p w14:paraId="3B73229C" w14:textId="77777777" w:rsidR="004B5286" w:rsidRPr="008A278A" w:rsidRDefault="004B5286" w:rsidP="004B5286">
      <w:pPr>
        <w:pStyle w:val="ListParagraph"/>
        <w:rPr>
          <w:ins w:id="1213" w:author="Daffa Tahta" w:date="2020-04-15T15:10:00Z"/>
          <w:rFonts w:ascii="Courier New" w:eastAsia="Malgun Gothic" w:hAnsi="Courier New" w:cs="Courier New"/>
          <w:lang w:val="id-ID" w:eastAsia="ko-KR"/>
          <w:rPrChange w:id="1214" w:author="Daffa Tahta" w:date="2020-04-15T15:20:00Z">
            <w:rPr>
              <w:ins w:id="1215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216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217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justify-content: center;</w:t>
        </w:r>
      </w:ins>
    </w:p>
    <w:p w14:paraId="4B0383E0" w14:textId="77777777" w:rsidR="004B5286" w:rsidRPr="008A278A" w:rsidRDefault="004B5286" w:rsidP="004B5286">
      <w:pPr>
        <w:pStyle w:val="ListParagraph"/>
        <w:rPr>
          <w:ins w:id="1218" w:author="Daffa Tahta" w:date="2020-04-15T15:10:00Z"/>
          <w:rFonts w:ascii="Courier New" w:eastAsia="Malgun Gothic" w:hAnsi="Courier New" w:cs="Courier New"/>
          <w:lang w:val="id-ID" w:eastAsia="ko-KR"/>
          <w:rPrChange w:id="1219" w:author="Daffa Tahta" w:date="2020-04-15T15:20:00Z">
            <w:rPr>
              <w:ins w:id="1220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221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222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font-size: 16px;</w:t>
        </w:r>
      </w:ins>
    </w:p>
    <w:p w14:paraId="60E713F8" w14:textId="77777777" w:rsidR="004B5286" w:rsidRPr="008A278A" w:rsidRDefault="004B5286" w:rsidP="004B5286">
      <w:pPr>
        <w:pStyle w:val="ListParagraph"/>
        <w:rPr>
          <w:ins w:id="1223" w:author="Daffa Tahta" w:date="2020-04-15T15:10:00Z"/>
          <w:rFonts w:ascii="Courier New" w:eastAsia="Malgun Gothic" w:hAnsi="Courier New" w:cs="Courier New"/>
          <w:lang w:val="id-ID" w:eastAsia="ko-KR"/>
          <w:rPrChange w:id="1224" w:author="Daffa Tahta" w:date="2020-04-15T15:20:00Z">
            <w:rPr>
              <w:ins w:id="1225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226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227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}</w:t>
        </w:r>
      </w:ins>
    </w:p>
    <w:p w14:paraId="1BF60B01" w14:textId="77777777" w:rsidR="004B5286" w:rsidRPr="008A278A" w:rsidRDefault="004B5286" w:rsidP="004B5286">
      <w:pPr>
        <w:pStyle w:val="ListParagraph"/>
        <w:rPr>
          <w:ins w:id="1228" w:author="Daffa Tahta" w:date="2020-04-15T15:10:00Z"/>
          <w:rFonts w:ascii="Courier New" w:eastAsia="Malgun Gothic" w:hAnsi="Courier New" w:cs="Courier New"/>
          <w:lang w:val="id-ID" w:eastAsia="ko-KR"/>
          <w:rPrChange w:id="1229" w:author="Daffa Tahta" w:date="2020-04-15T15:20:00Z">
            <w:rPr>
              <w:ins w:id="1230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231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232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</w:t>
        </w:r>
      </w:ins>
    </w:p>
    <w:p w14:paraId="4910ED25" w14:textId="77777777" w:rsidR="004B5286" w:rsidRPr="008A278A" w:rsidRDefault="004B5286" w:rsidP="004B5286">
      <w:pPr>
        <w:pStyle w:val="ListParagraph"/>
        <w:rPr>
          <w:ins w:id="1233" w:author="Daffa Tahta" w:date="2020-04-15T15:10:00Z"/>
          <w:rFonts w:ascii="Courier New" w:eastAsia="Malgun Gothic" w:hAnsi="Courier New" w:cs="Courier New"/>
          <w:lang w:val="id-ID" w:eastAsia="ko-KR"/>
          <w:rPrChange w:id="1234" w:author="Daffa Tahta" w:date="2020-04-15T15:20:00Z">
            <w:rPr>
              <w:ins w:id="1235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236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237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.googleBtn img {</w:t>
        </w:r>
      </w:ins>
    </w:p>
    <w:p w14:paraId="29667EBB" w14:textId="77777777" w:rsidR="004B5286" w:rsidRPr="008A278A" w:rsidRDefault="004B5286" w:rsidP="004B5286">
      <w:pPr>
        <w:pStyle w:val="ListParagraph"/>
        <w:rPr>
          <w:ins w:id="1238" w:author="Daffa Tahta" w:date="2020-04-15T15:10:00Z"/>
          <w:rFonts w:ascii="Courier New" w:eastAsia="Malgun Gothic" w:hAnsi="Courier New" w:cs="Courier New"/>
          <w:lang w:val="id-ID" w:eastAsia="ko-KR"/>
          <w:rPrChange w:id="1239" w:author="Daffa Tahta" w:date="2020-04-15T15:20:00Z">
            <w:rPr>
              <w:ins w:id="1240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241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242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width: 16px;</w:t>
        </w:r>
      </w:ins>
    </w:p>
    <w:p w14:paraId="5C18A10D" w14:textId="77777777" w:rsidR="004B5286" w:rsidRPr="008A278A" w:rsidRDefault="004B5286" w:rsidP="004B5286">
      <w:pPr>
        <w:pStyle w:val="ListParagraph"/>
        <w:rPr>
          <w:ins w:id="1243" w:author="Daffa Tahta" w:date="2020-04-15T15:10:00Z"/>
          <w:rFonts w:ascii="Courier New" w:eastAsia="Malgun Gothic" w:hAnsi="Courier New" w:cs="Courier New"/>
          <w:lang w:val="id-ID" w:eastAsia="ko-KR"/>
          <w:rPrChange w:id="1244" w:author="Daffa Tahta" w:date="2020-04-15T15:20:00Z">
            <w:rPr>
              <w:ins w:id="1245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246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247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height: 16px;</w:t>
        </w:r>
      </w:ins>
    </w:p>
    <w:p w14:paraId="37E756C0" w14:textId="77777777" w:rsidR="004B5286" w:rsidRPr="008A278A" w:rsidRDefault="004B5286" w:rsidP="004B5286">
      <w:pPr>
        <w:pStyle w:val="ListParagraph"/>
        <w:rPr>
          <w:ins w:id="1248" w:author="Daffa Tahta" w:date="2020-04-15T15:10:00Z"/>
          <w:rFonts w:ascii="Courier New" w:eastAsia="Malgun Gothic" w:hAnsi="Courier New" w:cs="Courier New"/>
          <w:lang w:val="id-ID" w:eastAsia="ko-KR"/>
          <w:rPrChange w:id="1249" w:author="Daffa Tahta" w:date="2020-04-15T15:20:00Z">
            <w:rPr>
              <w:ins w:id="1250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251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252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padding: 0;</w:t>
        </w:r>
      </w:ins>
    </w:p>
    <w:p w14:paraId="40F7D439" w14:textId="77777777" w:rsidR="004B5286" w:rsidRPr="008A278A" w:rsidRDefault="004B5286" w:rsidP="004B5286">
      <w:pPr>
        <w:pStyle w:val="ListParagraph"/>
        <w:rPr>
          <w:ins w:id="1253" w:author="Daffa Tahta" w:date="2020-04-15T15:10:00Z"/>
          <w:rFonts w:ascii="Courier New" w:eastAsia="Malgun Gothic" w:hAnsi="Courier New" w:cs="Courier New"/>
          <w:lang w:val="id-ID" w:eastAsia="ko-KR"/>
          <w:rPrChange w:id="1254" w:author="Daffa Tahta" w:date="2020-04-15T15:20:00Z">
            <w:rPr>
              <w:ins w:id="1255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256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257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margin: 0 5px;</w:t>
        </w:r>
      </w:ins>
    </w:p>
    <w:p w14:paraId="7E956BB1" w14:textId="77777777" w:rsidR="004B5286" w:rsidRPr="008A278A" w:rsidRDefault="004B5286" w:rsidP="004B5286">
      <w:pPr>
        <w:pStyle w:val="ListParagraph"/>
        <w:rPr>
          <w:ins w:id="1258" w:author="Daffa Tahta" w:date="2020-04-15T15:10:00Z"/>
          <w:rFonts w:ascii="Courier New" w:eastAsia="Malgun Gothic" w:hAnsi="Courier New" w:cs="Courier New"/>
          <w:lang w:val="id-ID" w:eastAsia="ko-KR"/>
          <w:rPrChange w:id="1259" w:author="Daffa Tahta" w:date="2020-04-15T15:20:00Z">
            <w:rPr>
              <w:ins w:id="1260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261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262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vertical-align: middle;</w:t>
        </w:r>
      </w:ins>
    </w:p>
    <w:p w14:paraId="45514F19" w14:textId="77777777" w:rsidR="004B5286" w:rsidRPr="008A278A" w:rsidRDefault="004B5286" w:rsidP="004B5286">
      <w:pPr>
        <w:pStyle w:val="ListParagraph"/>
        <w:rPr>
          <w:ins w:id="1263" w:author="Daffa Tahta" w:date="2020-04-15T15:10:00Z"/>
          <w:rFonts w:ascii="Courier New" w:eastAsia="Malgun Gothic" w:hAnsi="Courier New" w:cs="Courier New"/>
          <w:lang w:val="id-ID" w:eastAsia="ko-KR"/>
          <w:rPrChange w:id="1264" w:author="Daffa Tahta" w:date="2020-04-15T15:20:00Z">
            <w:rPr>
              <w:ins w:id="1265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266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267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}</w:t>
        </w:r>
      </w:ins>
    </w:p>
    <w:p w14:paraId="5B545E34" w14:textId="77777777" w:rsidR="004B5286" w:rsidRPr="008A278A" w:rsidRDefault="004B5286" w:rsidP="004B5286">
      <w:pPr>
        <w:pStyle w:val="ListParagraph"/>
        <w:rPr>
          <w:ins w:id="1268" w:author="Daffa Tahta" w:date="2020-04-15T15:10:00Z"/>
          <w:rFonts w:ascii="Courier New" w:eastAsia="Malgun Gothic" w:hAnsi="Courier New" w:cs="Courier New"/>
          <w:lang w:val="id-ID" w:eastAsia="ko-KR"/>
          <w:rPrChange w:id="1269" w:author="Daffa Tahta" w:date="2020-04-15T15:20:00Z">
            <w:rPr>
              <w:ins w:id="1270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271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272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.nav {</w:t>
        </w:r>
      </w:ins>
    </w:p>
    <w:p w14:paraId="4EAECEDA" w14:textId="77777777" w:rsidR="004B5286" w:rsidRPr="008A278A" w:rsidRDefault="004B5286" w:rsidP="004B5286">
      <w:pPr>
        <w:pStyle w:val="ListParagraph"/>
        <w:rPr>
          <w:ins w:id="1273" w:author="Daffa Tahta" w:date="2020-04-15T15:10:00Z"/>
          <w:rFonts w:ascii="Courier New" w:eastAsia="Malgun Gothic" w:hAnsi="Courier New" w:cs="Courier New"/>
          <w:lang w:val="id-ID" w:eastAsia="ko-KR"/>
          <w:rPrChange w:id="1274" w:author="Daffa Tahta" w:date="2020-04-15T15:20:00Z">
            <w:rPr>
              <w:ins w:id="1275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276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277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display: flex;</w:t>
        </w:r>
      </w:ins>
    </w:p>
    <w:p w14:paraId="2342527F" w14:textId="77777777" w:rsidR="004B5286" w:rsidRPr="008A278A" w:rsidRDefault="004B5286" w:rsidP="004B5286">
      <w:pPr>
        <w:pStyle w:val="ListParagraph"/>
        <w:rPr>
          <w:ins w:id="1278" w:author="Daffa Tahta" w:date="2020-04-15T15:10:00Z"/>
          <w:rFonts w:ascii="Courier New" w:eastAsia="Malgun Gothic" w:hAnsi="Courier New" w:cs="Courier New"/>
          <w:lang w:val="id-ID" w:eastAsia="ko-KR"/>
          <w:rPrChange w:id="1279" w:author="Daffa Tahta" w:date="2020-04-15T15:20:00Z">
            <w:rPr>
              <w:ins w:id="1280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281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282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text-decoration: none;</w:t>
        </w:r>
      </w:ins>
    </w:p>
    <w:p w14:paraId="426388AF" w14:textId="77777777" w:rsidR="004B5286" w:rsidRPr="008A278A" w:rsidRDefault="004B5286" w:rsidP="004B5286">
      <w:pPr>
        <w:pStyle w:val="ListParagraph"/>
        <w:rPr>
          <w:ins w:id="1283" w:author="Daffa Tahta" w:date="2020-04-15T15:10:00Z"/>
          <w:rFonts w:ascii="Courier New" w:eastAsia="Malgun Gothic" w:hAnsi="Courier New" w:cs="Courier New"/>
          <w:lang w:val="id-ID" w:eastAsia="ko-KR"/>
          <w:rPrChange w:id="1284" w:author="Daffa Tahta" w:date="2020-04-15T15:20:00Z">
            <w:rPr>
              <w:ins w:id="1285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286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287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list-style-type: none;</w:t>
        </w:r>
      </w:ins>
    </w:p>
    <w:p w14:paraId="7F7F8467" w14:textId="77777777" w:rsidR="004B5286" w:rsidRPr="008A278A" w:rsidRDefault="004B5286" w:rsidP="004B5286">
      <w:pPr>
        <w:pStyle w:val="ListParagraph"/>
        <w:rPr>
          <w:ins w:id="1288" w:author="Daffa Tahta" w:date="2020-04-15T15:10:00Z"/>
          <w:rFonts w:ascii="Courier New" w:eastAsia="Malgun Gothic" w:hAnsi="Courier New" w:cs="Courier New"/>
          <w:lang w:val="id-ID" w:eastAsia="ko-KR"/>
          <w:rPrChange w:id="1289" w:author="Daffa Tahta" w:date="2020-04-15T15:20:00Z">
            <w:rPr>
              <w:ins w:id="1290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291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292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justify-content: flex-start;</w:t>
        </w:r>
      </w:ins>
    </w:p>
    <w:p w14:paraId="5A0753A9" w14:textId="77777777" w:rsidR="004B5286" w:rsidRPr="008A278A" w:rsidRDefault="004B5286" w:rsidP="004B5286">
      <w:pPr>
        <w:pStyle w:val="ListParagraph"/>
        <w:rPr>
          <w:ins w:id="1293" w:author="Daffa Tahta" w:date="2020-04-15T15:10:00Z"/>
          <w:rFonts w:ascii="Courier New" w:eastAsia="Malgun Gothic" w:hAnsi="Courier New" w:cs="Courier New"/>
          <w:lang w:val="id-ID" w:eastAsia="ko-KR"/>
          <w:rPrChange w:id="1294" w:author="Daffa Tahta" w:date="2020-04-15T15:20:00Z">
            <w:rPr>
              <w:ins w:id="1295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296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297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margin: 0 0 50px;</w:t>
        </w:r>
      </w:ins>
    </w:p>
    <w:p w14:paraId="66215821" w14:textId="77777777" w:rsidR="004B5286" w:rsidRPr="008A278A" w:rsidRDefault="004B5286" w:rsidP="004B5286">
      <w:pPr>
        <w:pStyle w:val="ListParagraph"/>
        <w:rPr>
          <w:ins w:id="1298" w:author="Daffa Tahta" w:date="2020-04-15T15:10:00Z"/>
          <w:rFonts w:ascii="Courier New" w:eastAsia="Malgun Gothic" w:hAnsi="Courier New" w:cs="Courier New"/>
          <w:lang w:val="id-ID" w:eastAsia="ko-KR"/>
          <w:rPrChange w:id="1299" w:author="Daffa Tahta" w:date="2020-04-15T15:20:00Z">
            <w:rPr>
              <w:ins w:id="1300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301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302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padding: 0;</w:t>
        </w:r>
      </w:ins>
    </w:p>
    <w:p w14:paraId="283ECCBF" w14:textId="77777777" w:rsidR="004B5286" w:rsidRPr="008A278A" w:rsidRDefault="004B5286" w:rsidP="004B5286">
      <w:pPr>
        <w:pStyle w:val="ListParagraph"/>
        <w:rPr>
          <w:ins w:id="1303" w:author="Daffa Tahta" w:date="2020-04-15T15:10:00Z"/>
          <w:rFonts w:ascii="Courier New" w:eastAsia="Malgun Gothic" w:hAnsi="Courier New" w:cs="Courier New"/>
          <w:lang w:val="id-ID" w:eastAsia="ko-KR"/>
          <w:rPrChange w:id="1304" w:author="Daffa Tahta" w:date="2020-04-15T15:20:00Z">
            <w:rPr>
              <w:ins w:id="1305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306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307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}</w:t>
        </w:r>
      </w:ins>
    </w:p>
    <w:p w14:paraId="0C417E4D" w14:textId="77777777" w:rsidR="004B5286" w:rsidRPr="008A278A" w:rsidRDefault="004B5286" w:rsidP="004B5286">
      <w:pPr>
        <w:pStyle w:val="ListParagraph"/>
        <w:rPr>
          <w:ins w:id="1308" w:author="Daffa Tahta" w:date="2020-04-15T15:10:00Z"/>
          <w:rFonts w:ascii="Courier New" w:eastAsia="Malgun Gothic" w:hAnsi="Courier New" w:cs="Courier New"/>
          <w:lang w:val="id-ID" w:eastAsia="ko-KR"/>
          <w:rPrChange w:id="1309" w:author="Daffa Tahta" w:date="2020-04-15T15:20:00Z">
            <w:rPr>
              <w:ins w:id="1310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311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312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.nav li {</w:t>
        </w:r>
      </w:ins>
    </w:p>
    <w:p w14:paraId="47970B51" w14:textId="77777777" w:rsidR="004B5286" w:rsidRPr="008A278A" w:rsidRDefault="004B5286" w:rsidP="004B5286">
      <w:pPr>
        <w:pStyle w:val="ListParagraph"/>
        <w:rPr>
          <w:ins w:id="1313" w:author="Daffa Tahta" w:date="2020-04-15T15:10:00Z"/>
          <w:rFonts w:ascii="Courier New" w:eastAsia="Malgun Gothic" w:hAnsi="Courier New" w:cs="Courier New"/>
          <w:lang w:val="id-ID" w:eastAsia="ko-KR"/>
          <w:rPrChange w:id="1314" w:author="Daffa Tahta" w:date="2020-04-15T15:20:00Z">
            <w:rPr>
              <w:ins w:id="1315" w:author="Daffa Tahta" w:date="2020-04-15T15:10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316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317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margin: 0 10px;</w:t>
        </w:r>
      </w:ins>
    </w:p>
    <w:p w14:paraId="4DE16637" w14:textId="0BA57000" w:rsidR="004B5286" w:rsidRPr="008A278A" w:rsidRDefault="004B5286" w:rsidP="004B5286">
      <w:pPr>
        <w:pStyle w:val="ListParagraph"/>
        <w:rPr>
          <w:ins w:id="1318" w:author="Daffa Tahta" w:date="2020-04-15T15:11:00Z"/>
          <w:rFonts w:ascii="Courier New" w:eastAsia="Malgun Gothic" w:hAnsi="Courier New" w:cs="Courier New"/>
          <w:lang w:val="id-ID" w:eastAsia="ko-KR"/>
          <w:rPrChange w:id="1319" w:author="Daffa Tahta" w:date="2020-04-15T15:20:00Z">
            <w:rPr>
              <w:ins w:id="1320" w:author="Daffa Tahta" w:date="2020-04-15T15:11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321" w:author="Daffa Tahta" w:date="2020-04-15T15:10:00Z">
        <w:r w:rsidRPr="008A278A">
          <w:rPr>
            <w:rFonts w:ascii="Courier New" w:eastAsia="Malgun Gothic" w:hAnsi="Courier New" w:cs="Courier New"/>
            <w:lang w:val="id-ID" w:eastAsia="ko-KR"/>
            <w:rPrChange w:id="1322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}</w:t>
        </w:r>
      </w:ins>
    </w:p>
    <w:p w14:paraId="3E2AD11F" w14:textId="77777777" w:rsidR="004B5286" w:rsidRDefault="004B5286" w:rsidP="004B5286">
      <w:pPr>
        <w:pStyle w:val="ListParagraph"/>
        <w:rPr>
          <w:ins w:id="1323" w:author="Daffa Tahta" w:date="2020-04-15T15:06:00Z"/>
          <w:rFonts w:ascii="Times New Roman" w:eastAsia="Malgun Gothic" w:hAnsi="Times New Roman" w:cs="Times New Roman"/>
          <w:lang w:val="id-ID" w:eastAsia="ko-KR"/>
        </w:rPr>
        <w:pPrChange w:id="1324" w:author="Daffa Tahta" w:date="2020-04-15T15:10:00Z">
          <w:pPr>
            <w:pStyle w:val="ListParagraph"/>
            <w:numPr>
              <w:numId w:val="1"/>
            </w:numPr>
            <w:ind w:hanging="360"/>
          </w:pPr>
        </w:pPrChange>
      </w:pPr>
      <w:ins w:id="1325" w:author="Daffa Tahta" w:date="2020-04-15T15:11:00Z">
        <w:r w:rsidRPr="008A278A">
          <w:rPr>
            <w:rFonts w:ascii="Courier New" w:eastAsia="Malgun Gothic" w:hAnsi="Courier New" w:cs="Courier New"/>
            <w:lang w:val="id-ID" w:eastAsia="ko-KR"/>
            <w:rPrChange w:id="1326" w:author="Daffa Tahta" w:date="2020-04-15T15:20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br w:type="column"/>
        </w:r>
      </w:ins>
    </w:p>
    <w:p w14:paraId="11B22047" w14:textId="60C8DF43" w:rsidR="003B2E7F" w:rsidRPr="007A79EF" w:rsidRDefault="003B2E7F" w:rsidP="003B2E7F">
      <w:pPr>
        <w:pStyle w:val="ListParagraph"/>
        <w:numPr>
          <w:ilvl w:val="0"/>
          <w:numId w:val="1"/>
        </w:numPr>
        <w:rPr>
          <w:ins w:id="1327" w:author="Daffa Tahta" w:date="2020-04-15T15:11:00Z"/>
          <w:rFonts w:ascii="Times New Roman" w:eastAsia="Malgun Gothic" w:hAnsi="Times New Roman" w:cs="Times New Roman"/>
          <w:sz w:val="24"/>
          <w:szCs w:val="24"/>
          <w:lang w:val="id-ID" w:eastAsia="ko-KR"/>
          <w:rPrChange w:id="1328" w:author="Daffa Tahta" w:date="2020-04-15T15:21:00Z">
            <w:rPr>
              <w:ins w:id="1329" w:author="Daffa Tahta" w:date="2020-04-15T15:11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330" w:author="Daffa Tahta" w:date="2020-04-15T15:06:00Z">
        <w:r w:rsidRPr="007A79EF">
          <w:rPr>
            <w:rFonts w:ascii="Times New Roman" w:eastAsia="Malgun Gothic" w:hAnsi="Times New Roman" w:cs="Times New Roman"/>
            <w:sz w:val="24"/>
            <w:szCs w:val="24"/>
            <w:lang w:val="id-ID" w:eastAsia="ko-KR"/>
            <w:rPrChange w:id="1331" w:author="Daffa Tahta" w:date="2020-04-15T15:21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Kemudian buika console firebase dan buat  projectbaru </w:t>
        </w:r>
      </w:ins>
    </w:p>
    <w:p w14:paraId="1529FB6A" w14:textId="1233036F" w:rsidR="004B5286" w:rsidRDefault="004B5286" w:rsidP="004B5286">
      <w:pPr>
        <w:pStyle w:val="ListParagraph"/>
        <w:rPr>
          <w:ins w:id="1332" w:author="Daffa Tahta" w:date="2020-04-15T15:06:00Z"/>
          <w:rFonts w:ascii="Times New Roman" w:eastAsia="Malgun Gothic" w:hAnsi="Times New Roman" w:cs="Times New Roman"/>
          <w:lang w:val="id-ID" w:eastAsia="ko-KR"/>
        </w:rPr>
        <w:pPrChange w:id="1333" w:author="Daffa Tahta" w:date="2020-04-15T15:11:00Z">
          <w:pPr>
            <w:pStyle w:val="ListParagraph"/>
            <w:numPr>
              <w:numId w:val="1"/>
            </w:numPr>
            <w:ind w:hanging="360"/>
          </w:pPr>
        </w:pPrChange>
      </w:pPr>
      <w:ins w:id="1334" w:author="Daffa Tahta" w:date="2020-04-15T15:11:00Z">
        <w:r w:rsidRPr="004B5286">
          <w:rPr>
            <w:rFonts w:ascii="Times New Roman" w:eastAsia="Malgun Gothic" w:hAnsi="Times New Roman" w:cs="Times New Roman"/>
            <w:lang w:val="id-ID" w:eastAsia="ko-KR"/>
          </w:rPr>
          <w:drawing>
            <wp:inline distT="0" distB="0" distL="0" distR="0" wp14:anchorId="4A176681" wp14:editId="1596D1F0">
              <wp:extent cx="5943600" cy="3211195"/>
              <wp:effectExtent l="0" t="0" r="0" b="8255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2111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350EA6E" w14:textId="6190C53F" w:rsidR="003B2E7F" w:rsidRPr="007A79EF" w:rsidRDefault="003B2E7F" w:rsidP="003B2E7F">
      <w:pPr>
        <w:pStyle w:val="ListParagraph"/>
        <w:numPr>
          <w:ilvl w:val="0"/>
          <w:numId w:val="1"/>
        </w:numPr>
        <w:rPr>
          <w:ins w:id="1335" w:author="Daffa Tahta" w:date="2020-04-15T15:07:00Z"/>
          <w:rFonts w:ascii="Times New Roman" w:eastAsia="Malgun Gothic" w:hAnsi="Times New Roman" w:cs="Times New Roman"/>
          <w:sz w:val="24"/>
          <w:szCs w:val="24"/>
          <w:lang w:val="id-ID" w:eastAsia="ko-KR"/>
          <w:rPrChange w:id="1336" w:author="Daffa Tahta" w:date="2020-04-15T15:21:00Z">
            <w:rPr>
              <w:ins w:id="1337" w:author="Daffa Tahta" w:date="2020-04-15T15:07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338" w:author="Daffa Tahta" w:date="2020-04-15T15:07:00Z">
        <w:r w:rsidRPr="007A79EF">
          <w:rPr>
            <w:rFonts w:ascii="Times New Roman" w:eastAsia="Malgun Gothic" w:hAnsi="Times New Roman" w:cs="Times New Roman"/>
            <w:sz w:val="24"/>
            <w:szCs w:val="24"/>
            <w:lang w:val="id-ID" w:eastAsia="ko-KR"/>
            <w:rPrChange w:id="1339" w:author="Daffa Tahta" w:date="2020-04-15T15:21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Lalu install firebase di react dengan cara </w:t>
        </w:r>
        <w:r w:rsidRPr="007A79EF">
          <w:rPr>
            <w:rFonts w:ascii="Times New Roman" w:eastAsia="Malgun Gothic" w:hAnsi="Times New Roman" w:cs="Times New Roman"/>
            <w:i/>
            <w:iCs/>
            <w:sz w:val="24"/>
            <w:szCs w:val="24"/>
            <w:lang w:val="id-ID" w:eastAsia="ko-KR"/>
            <w:rPrChange w:id="1340" w:author="Daffa Tahta" w:date="2020-04-15T15:21:00Z">
              <w:rPr>
                <w:rFonts w:ascii="Times New Roman" w:eastAsia="Malgun Gothic" w:hAnsi="Times New Roman" w:cs="Times New Roman"/>
                <w:i/>
                <w:iCs/>
                <w:lang w:val="id-ID" w:eastAsia="ko-KR"/>
              </w:rPr>
            </w:rPrChange>
          </w:rPr>
          <w:t xml:space="preserve">npm i –save firebase </w:t>
        </w:r>
      </w:ins>
    </w:p>
    <w:p w14:paraId="09EBDAFB" w14:textId="589B18B9" w:rsidR="003B2E7F" w:rsidRPr="007A79EF" w:rsidRDefault="003B2E7F" w:rsidP="003B2E7F">
      <w:pPr>
        <w:pStyle w:val="ListParagraph"/>
        <w:numPr>
          <w:ilvl w:val="0"/>
          <w:numId w:val="1"/>
        </w:numPr>
        <w:rPr>
          <w:ins w:id="1341" w:author="Daffa Tahta" w:date="2020-04-15T15:11:00Z"/>
          <w:rFonts w:ascii="Times New Roman" w:eastAsia="Malgun Gothic" w:hAnsi="Times New Roman" w:cs="Times New Roman"/>
          <w:sz w:val="24"/>
          <w:szCs w:val="24"/>
          <w:lang w:val="id-ID" w:eastAsia="ko-KR"/>
          <w:rPrChange w:id="1342" w:author="Daffa Tahta" w:date="2020-04-15T15:21:00Z">
            <w:rPr>
              <w:ins w:id="1343" w:author="Daffa Tahta" w:date="2020-04-15T15:11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344" w:author="Daffa Tahta" w:date="2020-04-15T15:07:00Z">
        <w:r w:rsidRPr="007A79EF">
          <w:rPr>
            <w:rFonts w:ascii="Times New Roman" w:eastAsia="Malgun Gothic" w:hAnsi="Times New Roman" w:cs="Times New Roman"/>
            <w:sz w:val="24"/>
            <w:szCs w:val="24"/>
            <w:lang w:val="id-ID" w:eastAsia="ko-KR"/>
            <w:rPrChange w:id="1345" w:author="Daffa Tahta" w:date="2020-04-15T15:21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Setelah firebase selesai di buat </w:t>
        </w:r>
      </w:ins>
      <w:ins w:id="1346" w:author="Daffa Tahta" w:date="2020-04-15T15:08:00Z">
        <w:r w:rsidRPr="007A79EF">
          <w:rPr>
            <w:rFonts w:ascii="Times New Roman" w:eastAsia="Malgun Gothic" w:hAnsi="Times New Roman" w:cs="Times New Roman"/>
            <w:sz w:val="24"/>
            <w:szCs w:val="24"/>
            <w:lang w:val="id-ID" w:eastAsia="ko-KR"/>
            <w:rPrChange w:id="1347" w:author="Daffa Tahta" w:date="2020-04-15T15:21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pilih bagianyang web supaya bisa terhubung</w:t>
        </w:r>
      </w:ins>
    </w:p>
    <w:p w14:paraId="51105456" w14:textId="180F3F8A" w:rsidR="004B5286" w:rsidRDefault="004B5286" w:rsidP="004B5286">
      <w:pPr>
        <w:pStyle w:val="ListParagraph"/>
        <w:rPr>
          <w:ins w:id="1348" w:author="Daffa Tahta" w:date="2020-04-15T15:13:00Z"/>
          <w:rFonts w:ascii="Times New Roman" w:eastAsia="Malgun Gothic" w:hAnsi="Times New Roman" w:cs="Times New Roman"/>
          <w:lang w:val="id-ID" w:eastAsia="ko-KR"/>
        </w:rPr>
      </w:pPr>
      <w:ins w:id="1349" w:author="Daffa Tahta" w:date="2020-04-15T15:12:00Z">
        <w:r w:rsidRPr="004B5286">
          <w:rPr>
            <w:rFonts w:ascii="Times New Roman" w:eastAsia="Malgun Gothic" w:hAnsi="Times New Roman" w:cs="Times New Roman"/>
            <w:lang w:val="id-ID" w:eastAsia="ko-KR"/>
          </w:rPr>
          <w:drawing>
            <wp:inline distT="0" distB="0" distL="0" distR="0" wp14:anchorId="14CF8A73" wp14:editId="6A280CB5">
              <wp:extent cx="5943600" cy="3211195"/>
              <wp:effectExtent l="0" t="0" r="0" b="8255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2111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C13A0DD" w14:textId="77777777" w:rsidR="004B5286" w:rsidRDefault="004B5286" w:rsidP="004B5286">
      <w:pPr>
        <w:pStyle w:val="ListParagraph"/>
        <w:rPr>
          <w:ins w:id="1350" w:author="Daffa Tahta" w:date="2020-04-15T15:08:00Z"/>
          <w:rFonts w:ascii="Times New Roman" w:eastAsia="Malgun Gothic" w:hAnsi="Times New Roman" w:cs="Times New Roman"/>
          <w:lang w:val="id-ID" w:eastAsia="ko-KR"/>
        </w:rPr>
        <w:pPrChange w:id="1351" w:author="Daffa Tahta" w:date="2020-04-15T15:11:00Z">
          <w:pPr>
            <w:pStyle w:val="ListParagraph"/>
            <w:numPr>
              <w:numId w:val="1"/>
            </w:numPr>
            <w:ind w:hanging="360"/>
          </w:pPr>
        </w:pPrChange>
      </w:pPr>
      <w:ins w:id="1352" w:author="Daffa Tahta" w:date="2020-04-15T15:13:00Z">
        <w:r>
          <w:rPr>
            <w:rFonts w:ascii="Times New Roman" w:eastAsia="Malgun Gothic" w:hAnsi="Times New Roman" w:cs="Times New Roman"/>
            <w:lang w:val="id-ID" w:eastAsia="ko-KR"/>
          </w:rPr>
          <w:br w:type="column"/>
        </w:r>
      </w:ins>
    </w:p>
    <w:p w14:paraId="106CB6F3" w14:textId="3C21F530" w:rsidR="003B2E7F" w:rsidRPr="007A79EF" w:rsidRDefault="003B2E7F" w:rsidP="003B2E7F">
      <w:pPr>
        <w:pStyle w:val="ListParagraph"/>
        <w:numPr>
          <w:ilvl w:val="0"/>
          <w:numId w:val="1"/>
        </w:numPr>
        <w:rPr>
          <w:ins w:id="1353" w:author="Daffa Tahta" w:date="2020-04-15T15:12:00Z"/>
          <w:rFonts w:ascii="Times New Roman" w:eastAsia="Malgun Gothic" w:hAnsi="Times New Roman" w:cs="Times New Roman"/>
          <w:sz w:val="24"/>
          <w:szCs w:val="24"/>
          <w:lang w:val="id-ID" w:eastAsia="ko-KR"/>
          <w:rPrChange w:id="1354" w:author="Daffa Tahta" w:date="2020-04-15T15:21:00Z">
            <w:rPr>
              <w:ins w:id="1355" w:author="Daffa Tahta" w:date="2020-04-15T15:12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356" w:author="Daffa Tahta" w:date="2020-04-15T15:08:00Z">
        <w:r w:rsidRPr="007A79EF">
          <w:rPr>
            <w:rFonts w:ascii="Times New Roman" w:eastAsia="Malgun Gothic" w:hAnsi="Times New Roman" w:cs="Times New Roman"/>
            <w:sz w:val="24"/>
            <w:szCs w:val="24"/>
            <w:lang w:val="id-ID" w:eastAsia="ko-KR"/>
            <w:rPrChange w:id="1357" w:author="Daffa Tahta" w:date="2020-04-15T15:21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Pada </w:t>
        </w:r>
        <w:r w:rsidRPr="007A79EF">
          <w:rPr>
            <w:rFonts w:ascii="Times New Roman" w:eastAsia="Malgun Gothic" w:hAnsi="Times New Roman" w:cs="Times New Roman"/>
            <w:b/>
            <w:bCs/>
            <w:sz w:val="24"/>
            <w:szCs w:val="24"/>
            <w:lang w:val="id-ID" w:eastAsia="ko-KR"/>
            <w:rPrChange w:id="1358" w:author="Daffa Tahta" w:date="2020-04-15T15:21:00Z">
              <w:rPr>
                <w:rFonts w:ascii="Times New Roman" w:eastAsia="Malgun Gothic" w:hAnsi="Times New Roman" w:cs="Times New Roman"/>
                <w:b/>
                <w:bCs/>
                <w:lang w:val="id-ID" w:eastAsia="ko-KR"/>
              </w:rPr>
            </w:rPrChange>
          </w:rPr>
          <w:t xml:space="preserve">Firebase SDK Snippet </w:t>
        </w:r>
        <w:r w:rsidRPr="007A79EF">
          <w:rPr>
            <w:rFonts w:ascii="Times New Roman" w:eastAsia="Malgun Gothic" w:hAnsi="Times New Roman" w:cs="Times New Roman"/>
            <w:sz w:val="24"/>
            <w:szCs w:val="24"/>
            <w:lang w:val="id-ID" w:eastAsia="ko-KR"/>
            <w:rPrChange w:id="1359" w:author="Daffa Tahta" w:date="2020-04-15T15:21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pilih </w:t>
        </w:r>
      </w:ins>
      <w:ins w:id="1360" w:author="Daffa Tahta" w:date="2020-04-15T15:09:00Z">
        <w:r w:rsidRPr="007A79EF">
          <w:rPr>
            <w:rFonts w:ascii="Times New Roman" w:eastAsia="Malgun Gothic" w:hAnsi="Times New Roman" w:cs="Times New Roman"/>
            <w:sz w:val="24"/>
            <w:szCs w:val="24"/>
            <w:lang w:val="id-ID" w:eastAsia="ko-KR"/>
            <w:rPrChange w:id="1361" w:author="Daffa Tahta" w:date="2020-04-15T15:21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bagian Config lalu copy</w:t>
        </w:r>
      </w:ins>
    </w:p>
    <w:p w14:paraId="7DC81916" w14:textId="4311218F" w:rsidR="004B5286" w:rsidRDefault="004B5286" w:rsidP="004B5286">
      <w:pPr>
        <w:pStyle w:val="ListParagraph"/>
        <w:rPr>
          <w:ins w:id="1362" w:author="Daffa Tahta" w:date="2020-04-15T15:09:00Z"/>
          <w:rFonts w:ascii="Times New Roman" w:eastAsia="Malgun Gothic" w:hAnsi="Times New Roman" w:cs="Times New Roman"/>
          <w:lang w:val="id-ID" w:eastAsia="ko-KR"/>
        </w:rPr>
        <w:pPrChange w:id="1363" w:author="Daffa Tahta" w:date="2020-04-15T15:12:00Z">
          <w:pPr>
            <w:pStyle w:val="ListParagraph"/>
            <w:numPr>
              <w:numId w:val="1"/>
            </w:numPr>
            <w:ind w:hanging="360"/>
          </w:pPr>
        </w:pPrChange>
      </w:pPr>
      <w:ins w:id="1364" w:author="Daffa Tahta" w:date="2020-04-15T15:13:00Z">
        <w:r w:rsidRPr="004B5286">
          <w:rPr>
            <w:rFonts w:ascii="Times New Roman" w:eastAsia="Malgun Gothic" w:hAnsi="Times New Roman" w:cs="Times New Roman"/>
            <w:lang w:val="id-ID" w:eastAsia="ko-KR"/>
          </w:rPr>
          <w:drawing>
            <wp:inline distT="0" distB="0" distL="0" distR="0" wp14:anchorId="03414DB6" wp14:editId="6A053797">
              <wp:extent cx="5943600" cy="3211195"/>
              <wp:effectExtent l="0" t="0" r="0" b="8255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2111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876370F" w14:textId="0558C64F" w:rsidR="003B2E7F" w:rsidRPr="007A79EF" w:rsidRDefault="004B5286" w:rsidP="003B2E7F">
      <w:pPr>
        <w:pStyle w:val="ListParagraph"/>
        <w:numPr>
          <w:ilvl w:val="0"/>
          <w:numId w:val="1"/>
        </w:numPr>
        <w:rPr>
          <w:ins w:id="1365" w:author="Daffa Tahta" w:date="2020-04-15T15:09:00Z"/>
          <w:rFonts w:ascii="Times New Roman" w:eastAsia="Malgun Gothic" w:hAnsi="Times New Roman" w:cs="Times New Roman"/>
          <w:sz w:val="24"/>
          <w:szCs w:val="24"/>
          <w:lang w:val="id-ID" w:eastAsia="ko-KR"/>
          <w:rPrChange w:id="1366" w:author="Daffa Tahta" w:date="2020-04-15T15:21:00Z">
            <w:rPr>
              <w:ins w:id="1367" w:author="Daffa Tahta" w:date="2020-04-15T15:09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368" w:author="Daffa Tahta" w:date="2020-04-15T15:09:00Z">
        <w:r w:rsidRPr="007A79EF">
          <w:rPr>
            <w:rFonts w:ascii="Times New Roman" w:eastAsia="Malgun Gothic" w:hAnsi="Times New Roman" w:cs="Times New Roman"/>
            <w:sz w:val="24"/>
            <w:szCs w:val="24"/>
            <w:lang w:val="id-ID" w:eastAsia="ko-KR"/>
            <w:rPrChange w:id="1369" w:author="Daffa Tahta" w:date="2020-04-15T15:21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Buat file baru dengan nama firebase.config.js</w:t>
        </w:r>
      </w:ins>
    </w:p>
    <w:p w14:paraId="39BC7F98" w14:textId="3013A3F1" w:rsidR="004B5286" w:rsidRPr="007A79EF" w:rsidRDefault="004B5286" w:rsidP="003B2E7F">
      <w:pPr>
        <w:pStyle w:val="ListParagraph"/>
        <w:numPr>
          <w:ilvl w:val="0"/>
          <w:numId w:val="1"/>
        </w:numPr>
        <w:rPr>
          <w:ins w:id="1370" w:author="Daffa Tahta" w:date="2020-04-15T15:09:00Z"/>
          <w:rFonts w:ascii="Times New Roman" w:eastAsia="Malgun Gothic" w:hAnsi="Times New Roman" w:cs="Times New Roman"/>
          <w:sz w:val="24"/>
          <w:szCs w:val="24"/>
          <w:lang w:val="id-ID" w:eastAsia="ko-KR"/>
          <w:rPrChange w:id="1371" w:author="Daffa Tahta" w:date="2020-04-15T15:21:00Z">
            <w:rPr>
              <w:ins w:id="1372" w:author="Daffa Tahta" w:date="2020-04-15T15:09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373" w:author="Daffa Tahta" w:date="2020-04-15T15:09:00Z">
        <w:r w:rsidRPr="007A79EF">
          <w:rPr>
            <w:rFonts w:ascii="Times New Roman" w:eastAsia="Malgun Gothic" w:hAnsi="Times New Roman" w:cs="Times New Roman"/>
            <w:sz w:val="24"/>
            <w:szCs w:val="24"/>
            <w:lang w:val="id-ID" w:eastAsia="ko-KR"/>
            <w:rPrChange w:id="1374" w:author="Daffa Tahta" w:date="2020-04-15T15:21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Past</w:t>
        </w:r>
      </w:ins>
      <w:ins w:id="1375" w:author="Daffa Tahta" w:date="2020-04-15T15:14:00Z">
        <w:r w:rsidRPr="007A79EF">
          <w:rPr>
            <w:rFonts w:ascii="Times New Roman" w:eastAsia="Malgun Gothic" w:hAnsi="Times New Roman" w:cs="Times New Roman"/>
            <w:sz w:val="24"/>
            <w:szCs w:val="24"/>
            <w:lang w:val="id-ID" w:eastAsia="ko-KR"/>
            <w:rPrChange w:id="1376" w:author="Daffa Tahta" w:date="2020-04-15T15:21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e</w:t>
        </w:r>
      </w:ins>
      <w:ins w:id="1377" w:author="Daffa Tahta" w:date="2020-04-15T15:09:00Z">
        <w:r w:rsidRPr="007A79EF">
          <w:rPr>
            <w:rFonts w:ascii="Times New Roman" w:eastAsia="Malgun Gothic" w:hAnsi="Times New Roman" w:cs="Times New Roman"/>
            <w:sz w:val="24"/>
            <w:szCs w:val="24"/>
            <w:lang w:val="id-ID" w:eastAsia="ko-KR"/>
            <w:rPrChange w:id="1378" w:author="Daffa Tahta" w:date="2020-04-15T15:21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code yang telah di copy tersebu</w:t>
        </w:r>
      </w:ins>
      <w:ins w:id="1379" w:author="Daffa Tahta" w:date="2020-04-15T15:16:00Z">
        <w:r w:rsidRPr="007A79EF">
          <w:rPr>
            <w:rFonts w:ascii="Times New Roman" w:eastAsia="Malgun Gothic" w:hAnsi="Times New Roman" w:cs="Times New Roman"/>
            <w:sz w:val="24"/>
            <w:szCs w:val="24"/>
            <w:lang w:val="id-ID" w:eastAsia="ko-KR"/>
            <w:rPrChange w:id="1380" w:author="Daffa Tahta" w:date="2020-04-15T15:21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t</w:t>
        </w:r>
      </w:ins>
    </w:p>
    <w:p w14:paraId="6CD44255" w14:textId="1725A179" w:rsidR="004B5286" w:rsidRDefault="004B5286" w:rsidP="003B2E7F">
      <w:pPr>
        <w:pStyle w:val="ListParagraph"/>
        <w:numPr>
          <w:ilvl w:val="0"/>
          <w:numId w:val="1"/>
        </w:numPr>
        <w:rPr>
          <w:ins w:id="1381" w:author="Daffa Tahta" w:date="2020-04-15T15:22:00Z"/>
          <w:rFonts w:ascii="Times New Roman" w:eastAsia="Malgun Gothic" w:hAnsi="Times New Roman" w:cs="Times New Roman"/>
          <w:sz w:val="24"/>
          <w:szCs w:val="24"/>
          <w:lang w:val="id-ID" w:eastAsia="ko-KR"/>
        </w:rPr>
      </w:pPr>
      <w:ins w:id="1382" w:author="Daffa Tahta" w:date="2020-04-15T15:14:00Z">
        <w:r w:rsidRPr="007A79EF">
          <w:rPr>
            <w:rFonts w:ascii="Times New Roman" w:eastAsia="Malgun Gothic" w:hAnsi="Times New Roman" w:cs="Times New Roman"/>
            <w:sz w:val="24"/>
            <w:szCs w:val="24"/>
            <w:lang w:val="id-ID" w:eastAsia="ko-KR"/>
            <w:rPrChange w:id="1383" w:author="Daffa Tahta" w:date="2020-04-15T15:21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Tambahkan line code ini di index.js</w:t>
        </w:r>
      </w:ins>
    </w:p>
    <w:p w14:paraId="19B057C1" w14:textId="77777777" w:rsidR="007A79EF" w:rsidRPr="007A79EF" w:rsidRDefault="007A79EF" w:rsidP="007A79EF">
      <w:pPr>
        <w:pStyle w:val="ListParagraph"/>
        <w:rPr>
          <w:ins w:id="1384" w:author="Daffa Tahta" w:date="2020-04-15T15:16:00Z"/>
          <w:rFonts w:ascii="Times New Roman" w:eastAsia="Malgun Gothic" w:hAnsi="Times New Roman" w:cs="Times New Roman"/>
          <w:sz w:val="24"/>
          <w:szCs w:val="24"/>
          <w:lang w:val="id-ID" w:eastAsia="ko-KR"/>
          <w:rPrChange w:id="1385" w:author="Daffa Tahta" w:date="2020-04-15T15:21:00Z">
            <w:rPr>
              <w:ins w:id="1386" w:author="Daffa Tahta" w:date="2020-04-15T15:16:00Z"/>
              <w:rFonts w:ascii="Times New Roman" w:eastAsia="Malgun Gothic" w:hAnsi="Times New Roman" w:cs="Times New Roman"/>
              <w:lang w:val="id-ID" w:eastAsia="ko-KR"/>
            </w:rPr>
          </w:rPrChange>
        </w:rPr>
        <w:pPrChange w:id="1387" w:author="Daffa Tahta" w:date="2020-04-15T15:22:00Z">
          <w:pPr>
            <w:pStyle w:val="ListParagraph"/>
            <w:numPr>
              <w:numId w:val="1"/>
            </w:numPr>
            <w:ind w:hanging="360"/>
          </w:pPr>
        </w:pPrChange>
      </w:pPr>
    </w:p>
    <w:p w14:paraId="7B16F801" w14:textId="77777777" w:rsidR="004B5286" w:rsidRPr="007A79EF" w:rsidRDefault="004B5286" w:rsidP="004B5286">
      <w:pPr>
        <w:pStyle w:val="ListParagraph"/>
        <w:rPr>
          <w:ins w:id="1388" w:author="Daffa Tahta" w:date="2020-04-15T15:16:00Z"/>
          <w:rFonts w:ascii="Courier New" w:eastAsia="Malgun Gothic" w:hAnsi="Courier New" w:cs="Courier New"/>
          <w:lang w:val="id-ID" w:eastAsia="ko-KR"/>
          <w:rPrChange w:id="1389" w:author="Daffa Tahta" w:date="2020-04-15T15:21:00Z">
            <w:rPr>
              <w:ins w:id="1390" w:author="Daffa Tahta" w:date="2020-04-15T15:16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391" w:author="Daffa Tahta" w:date="2020-04-15T15:16:00Z">
        <w:r w:rsidRPr="007A79EF">
          <w:rPr>
            <w:rFonts w:ascii="Courier New" w:eastAsia="Malgun Gothic" w:hAnsi="Courier New" w:cs="Courier New"/>
            <w:lang w:val="id-ID" w:eastAsia="ko-KR"/>
            <w:rPrChange w:id="1392" w:author="Daffa Tahta" w:date="2020-04-15T15:21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import * as firebase from "firebase";</w:t>
        </w:r>
      </w:ins>
    </w:p>
    <w:p w14:paraId="3B352611" w14:textId="77777777" w:rsidR="004B5286" w:rsidRPr="007A79EF" w:rsidRDefault="004B5286" w:rsidP="004B5286">
      <w:pPr>
        <w:pStyle w:val="ListParagraph"/>
        <w:rPr>
          <w:ins w:id="1393" w:author="Daffa Tahta" w:date="2020-04-15T15:16:00Z"/>
          <w:rFonts w:ascii="Courier New" w:eastAsia="Malgun Gothic" w:hAnsi="Courier New" w:cs="Courier New"/>
          <w:lang w:val="id-ID" w:eastAsia="ko-KR"/>
          <w:rPrChange w:id="1394" w:author="Daffa Tahta" w:date="2020-04-15T15:21:00Z">
            <w:rPr>
              <w:ins w:id="1395" w:author="Daffa Tahta" w:date="2020-04-15T15:16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396" w:author="Daffa Tahta" w:date="2020-04-15T15:16:00Z">
        <w:r w:rsidRPr="007A79EF">
          <w:rPr>
            <w:rFonts w:ascii="Courier New" w:eastAsia="Malgun Gothic" w:hAnsi="Courier New" w:cs="Courier New"/>
            <w:lang w:val="id-ID" w:eastAsia="ko-KR"/>
            <w:rPrChange w:id="1397" w:author="Daffa Tahta" w:date="2020-04-15T15:21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import firebaseConfig from "./firebase.config";</w:t>
        </w:r>
      </w:ins>
    </w:p>
    <w:p w14:paraId="01021CA4" w14:textId="77777777" w:rsidR="004B5286" w:rsidRPr="004B5286" w:rsidRDefault="004B5286" w:rsidP="004B5286">
      <w:pPr>
        <w:pStyle w:val="ListParagraph"/>
        <w:rPr>
          <w:ins w:id="1398" w:author="Daffa Tahta" w:date="2020-04-15T15:16:00Z"/>
          <w:rFonts w:ascii="Times New Roman" w:eastAsia="Malgun Gothic" w:hAnsi="Times New Roman" w:cs="Times New Roman"/>
          <w:lang w:val="id-ID" w:eastAsia="ko-KR"/>
        </w:rPr>
      </w:pPr>
    </w:p>
    <w:p w14:paraId="1C267A6A" w14:textId="5089A78B" w:rsidR="004B5286" w:rsidRPr="008A278A" w:rsidRDefault="004B5286" w:rsidP="004B5286">
      <w:pPr>
        <w:pStyle w:val="ListParagraph"/>
        <w:rPr>
          <w:ins w:id="1399" w:author="Daffa Tahta" w:date="2020-04-15T15:16:00Z"/>
          <w:rFonts w:ascii="Courier New" w:eastAsia="Malgun Gothic" w:hAnsi="Courier New" w:cs="Courier New"/>
          <w:lang w:val="id-ID" w:eastAsia="ko-KR"/>
          <w:rPrChange w:id="1400" w:author="Daffa Tahta" w:date="2020-04-15T15:19:00Z">
            <w:rPr>
              <w:ins w:id="1401" w:author="Daffa Tahta" w:date="2020-04-15T15:16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402" w:author="Daffa Tahta" w:date="2020-04-15T15:16:00Z">
        <w:r w:rsidRPr="008A278A">
          <w:rPr>
            <w:rFonts w:ascii="Courier New" w:eastAsia="Malgun Gothic" w:hAnsi="Courier New" w:cs="Courier New"/>
            <w:lang w:val="id-ID" w:eastAsia="ko-KR"/>
            <w:rPrChange w:id="1403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firebase.initializeApp(firebaseConfig);</w:t>
        </w:r>
      </w:ins>
    </w:p>
    <w:p w14:paraId="4BED6B64" w14:textId="77777777" w:rsidR="004B5286" w:rsidRDefault="004B5286" w:rsidP="004B5286">
      <w:pPr>
        <w:pStyle w:val="ListParagraph"/>
        <w:rPr>
          <w:ins w:id="1404" w:author="Daffa Tahta" w:date="2020-04-15T15:14:00Z"/>
          <w:rFonts w:ascii="Times New Roman" w:eastAsia="Malgun Gothic" w:hAnsi="Times New Roman" w:cs="Times New Roman"/>
          <w:lang w:val="id-ID" w:eastAsia="ko-KR"/>
        </w:rPr>
        <w:pPrChange w:id="1405" w:author="Daffa Tahta" w:date="2020-04-15T15:16:00Z">
          <w:pPr>
            <w:pStyle w:val="ListParagraph"/>
            <w:numPr>
              <w:numId w:val="1"/>
            </w:numPr>
            <w:ind w:hanging="360"/>
          </w:pPr>
        </w:pPrChange>
      </w:pPr>
    </w:p>
    <w:p w14:paraId="05378353" w14:textId="26E6F53F" w:rsidR="004B5286" w:rsidRPr="007A79EF" w:rsidRDefault="004B5286" w:rsidP="003B2E7F">
      <w:pPr>
        <w:pStyle w:val="ListParagraph"/>
        <w:numPr>
          <w:ilvl w:val="0"/>
          <w:numId w:val="1"/>
        </w:numPr>
        <w:rPr>
          <w:ins w:id="1406" w:author="Daffa Tahta" w:date="2020-04-15T15:16:00Z"/>
          <w:rFonts w:ascii="Times New Roman" w:eastAsia="Malgun Gothic" w:hAnsi="Times New Roman" w:cs="Times New Roman"/>
          <w:sz w:val="24"/>
          <w:szCs w:val="24"/>
          <w:lang w:val="id-ID" w:eastAsia="ko-KR"/>
          <w:rPrChange w:id="1407" w:author="Daffa Tahta" w:date="2020-04-15T15:22:00Z">
            <w:rPr>
              <w:ins w:id="1408" w:author="Daffa Tahta" w:date="2020-04-15T15:16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409" w:author="Daffa Tahta" w:date="2020-04-15T15:15:00Z">
        <w:r w:rsidRPr="007A79EF">
          <w:rPr>
            <w:rFonts w:ascii="Times New Roman" w:eastAsia="Malgun Gothic" w:hAnsi="Times New Roman" w:cs="Times New Roman"/>
            <w:sz w:val="24"/>
            <w:szCs w:val="24"/>
            <w:lang w:val="id-ID" w:eastAsia="ko-KR"/>
            <w:rPrChange w:id="1410" w:author="Daffa Tahta" w:date="2020-04-15T15:22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Tambah dan rubah Jo</w:t>
        </w:r>
      </w:ins>
      <w:ins w:id="1411" w:author="Daffa Tahta" w:date="2020-04-15T15:17:00Z">
        <w:r w:rsidRPr="007A79EF">
          <w:rPr>
            <w:rFonts w:ascii="Times New Roman" w:eastAsia="Malgun Gothic" w:hAnsi="Times New Roman" w:cs="Times New Roman"/>
            <w:sz w:val="24"/>
            <w:szCs w:val="24"/>
            <w:lang w:val="id-ID" w:eastAsia="ko-KR"/>
            <w:rPrChange w:id="1412" w:author="Daffa Tahta" w:date="2020-04-15T15:22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i</w:t>
        </w:r>
      </w:ins>
      <w:ins w:id="1413" w:author="Daffa Tahta" w:date="2020-04-15T15:15:00Z">
        <w:r w:rsidRPr="007A79EF">
          <w:rPr>
            <w:rFonts w:ascii="Times New Roman" w:eastAsia="Malgun Gothic" w:hAnsi="Times New Roman" w:cs="Times New Roman"/>
            <w:sz w:val="24"/>
            <w:szCs w:val="24"/>
            <w:lang w:val="id-ID" w:eastAsia="ko-KR"/>
            <w:rPrChange w:id="1414" w:author="Daffa Tahta" w:date="2020-04-15T15:22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n.js</w:t>
        </w:r>
      </w:ins>
    </w:p>
    <w:p w14:paraId="108504B1" w14:textId="433208D3" w:rsidR="004B5286" w:rsidRDefault="004B5286" w:rsidP="004B5286">
      <w:pPr>
        <w:pStyle w:val="ListParagraph"/>
        <w:rPr>
          <w:ins w:id="1415" w:author="Daffa Tahta" w:date="2020-04-15T15:16:00Z"/>
          <w:rFonts w:ascii="Times New Roman" w:eastAsia="Malgun Gothic" w:hAnsi="Times New Roman" w:cs="Times New Roman"/>
          <w:lang w:val="id-ID" w:eastAsia="ko-KR"/>
        </w:rPr>
      </w:pPr>
    </w:p>
    <w:p w14:paraId="71896762" w14:textId="2D27EB43" w:rsidR="004B5286" w:rsidRPr="008A278A" w:rsidRDefault="004B5286" w:rsidP="004B5286">
      <w:pPr>
        <w:pStyle w:val="ListParagraph"/>
        <w:rPr>
          <w:ins w:id="1416" w:author="Daffa Tahta" w:date="2020-04-15T15:17:00Z"/>
          <w:rFonts w:ascii="Courier New" w:eastAsia="Malgun Gothic" w:hAnsi="Courier New" w:cs="Courier New"/>
          <w:lang w:val="id-ID" w:eastAsia="ko-KR"/>
          <w:rPrChange w:id="1417" w:author="Daffa Tahta" w:date="2020-04-15T15:19:00Z">
            <w:rPr>
              <w:ins w:id="1418" w:author="Daffa Tahta" w:date="2020-04-15T15:17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419" w:author="Daffa Tahta" w:date="2020-04-15T15:17:00Z">
        <w:r w:rsidRPr="008A278A">
          <w:rPr>
            <w:rFonts w:ascii="Courier New" w:eastAsia="Malgun Gothic" w:hAnsi="Courier New" w:cs="Courier New"/>
            <w:lang w:val="id-ID" w:eastAsia="ko-KR"/>
            <w:rPrChange w:id="1420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i</w:t>
        </w:r>
        <w:r w:rsidRPr="008A278A">
          <w:rPr>
            <w:rFonts w:ascii="Courier New" w:eastAsia="Malgun Gothic" w:hAnsi="Courier New" w:cs="Courier New"/>
            <w:lang w:val="id-ID" w:eastAsia="ko-KR"/>
            <w:rPrChange w:id="1421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mport * as firebase from </w:t>
        </w:r>
        <w:r w:rsidRPr="008A278A">
          <w:rPr>
            <w:rFonts w:ascii="Courier New" w:eastAsia="Malgun Gothic" w:hAnsi="Courier New" w:cs="Courier New"/>
            <w:lang w:val="id-ID" w:eastAsia="ko-KR"/>
            <w:rPrChange w:id="1422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“</w:t>
        </w:r>
        <w:r w:rsidRPr="008A278A">
          <w:rPr>
            <w:rFonts w:ascii="Courier New" w:eastAsia="Malgun Gothic" w:hAnsi="Courier New" w:cs="Courier New"/>
            <w:lang w:val="id-ID" w:eastAsia="ko-KR"/>
            <w:rPrChange w:id="1423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firebase</w:t>
        </w:r>
        <w:r w:rsidRPr="008A278A">
          <w:rPr>
            <w:rFonts w:ascii="Courier New" w:eastAsia="Malgun Gothic" w:hAnsi="Courier New" w:cs="Courier New"/>
            <w:lang w:val="id-ID" w:eastAsia="ko-KR"/>
            <w:rPrChange w:id="1424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”</w:t>
        </w:r>
        <w:r w:rsidRPr="008A278A">
          <w:rPr>
            <w:rFonts w:ascii="Courier New" w:eastAsia="Malgun Gothic" w:hAnsi="Courier New" w:cs="Courier New"/>
            <w:lang w:val="id-ID" w:eastAsia="ko-KR"/>
            <w:rPrChange w:id="1425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;</w:t>
        </w:r>
      </w:ins>
    </w:p>
    <w:p w14:paraId="20FD2FA8" w14:textId="23E1AAD4" w:rsidR="004B5286" w:rsidRPr="008A278A" w:rsidRDefault="004B5286" w:rsidP="004B5286">
      <w:pPr>
        <w:pStyle w:val="ListParagraph"/>
        <w:rPr>
          <w:ins w:id="1426" w:author="Daffa Tahta" w:date="2020-04-15T15:17:00Z"/>
          <w:rFonts w:ascii="Courier New" w:eastAsia="Malgun Gothic" w:hAnsi="Courier New" w:cs="Courier New"/>
          <w:lang w:val="id-ID" w:eastAsia="ko-KR"/>
          <w:rPrChange w:id="1427" w:author="Daffa Tahta" w:date="2020-04-15T15:19:00Z">
            <w:rPr>
              <w:ins w:id="1428" w:author="Daffa Tahta" w:date="2020-04-15T15:17:00Z"/>
              <w:rFonts w:ascii="Times New Roman" w:eastAsia="Malgun Gothic" w:hAnsi="Times New Roman" w:cs="Times New Roman"/>
              <w:lang w:val="id-ID" w:eastAsia="ko-KR"/>
            </w:rPr>
          </w:rPrChange>
        </w:rPr>
      </w:pPr>
    </w:p>
    <w:p w14:paraId="2363535F" w14:textId="1A89551E" w:rsidR="004B5286" w:rsidRPr="008A278A" w:rsidRDefault="004B5286" w:rsidP="004B5286">
      <w:pPr>
        <w:pStyle w:val="ListParagraph"/>
        <w:rPr>
          <w:ins w:id="1429" w:author="Daffa Tahta" w:date="2020-04-15T15:17:00Z"/>
          <w:rFonts w:ascii="Courier New" w:eastAsia="Malgun Gothic" w:hAnsi="Courier New" w:cs="Courier New"/>
          <w:lang w:val="id-ID" w:eastAsia="ko-KR"/>
          <w:rPrChange w:id="1430" w:author="Daffa Tahta" w:date="2020-04-15T15:19:00Z">
            <w:rPr>
              <w:ins w:id="1431" w:author="Daffa Tahta" w:date="2020-04-15T15:17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432" w:author="Daffa Tahta" w:date="2020-04-15T15:18:00Z">
        <w:r w:rsidRPr="008A278A">
          <w:rPr>
            <w:rFonts w:ascii="Courier New" w:eastAsia="Malgun Gothic" w:hAnsi="Courier New" w:cs="Courier New"/>
            <w:lang w:val="id-ID" w:eastAsia="ko-KR"/>
            <w:rPrChange w:id="1433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di method auth :</w:t>
        </w:r>
      </w:ins>
    </w:p>
    <w:p w14:paraId="7366031B" w14:textId="77777777" w:rsidR="004B5286" w:rsidRPr="008A278A" w:rsidRDefault="004B5286" w:rsidP="004B5286">
      <w:pPr>
        <w:pStyle w:val="ListParagraph"/>
        <w:rPr>
          <w:ins w:id="1434" w:author="Daffa Tahta" w:date="2020-04-15T15:17:00Z"/>
          <w:rFonts w:ascii="Courier New" w:eastAsia="Malgun Gothic" w:hAnsi="Courier New" w:cs="Courier New"/>
          <w:lang w:val="id-ID" w:eastAsia="ko-KR"/>
          <w:rPrChange w:id="1435" w:author="Daffa Tahta" w:date="2020-04-15T15:19:00Z">
            <w:rPr>
              <w:ins w:id="1436" w:author="Daffa Tahta" w:date="2020-04-15T15:17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437" w:author="Daffa Tahta" w:date="2020-04-15T15:17:00Z">
        <w:r w:rsidRPr="008A278A">
          <w:rPr>
            <w:rFonts w:ascii="Courier New" w:eastAsia="Malgun Gothic" w:hAnsi="Courier New" w:cs="Courier New"/>
            <w:lang w:val="id-ID" w:eastAsia="ko-KR"/>
            <w:rPrChange w:id="1438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const handleForm = (e) =&gt; {</w:t>
        </w:r>
      </w:ins>
    </w:p>
    <w:p w14:paraId="2B921454" w14:textId="77777777" w:rsidR="004B5286" w:rsidRPr="008A278A" w:rsidRDefault="004B5286" w:rsidP="004B5286">
      <w:pPr>
        <w:pStyle w:val="ListParagraph"/>
        <w:rPr>
          <w:ins w:id="1439" w:author="Daffa Tahta" w:date="2020-04-15T15:17:00Z"/>
          <w:rFonts w:ascii="Courier New" w:eastAsia="Malgun Gothic" w:hAnsi="Courier New" w:cs="Courier New"/>
          <w:lang w:val="id-ID" w:eastAsia="ko-KR"/>
          <w:rPrChange w:id="1440" w:author="Daffa Tahta" w:date="2020-04-15T15:19:00Z">
            <w:rPr>
              <w:ins w:id="1441" w:author="Daffa Tahta" w:date="2020-04-15T15:17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442" w:author="Daffa Tahta" w:date="2020-04-15T15:17:00Z">
        <w:r w:rsidRPr="008A278A">
          <w:rPr>
            <w:rFonts w:ascii="Courier New" w:eastAsia="Malgun Gothic" w:hAnsi="Courier New" w:cs="Courier New"/>
            <w:lang w:val="id-ID" w:eastAsia="ko-KR"/>
            <w:rPrChange w:id="1443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e.preventDefault();</w:t>
        </w:r>
      </w:ins>
    </w:p>
    <w:p w14:paraId="1E229530" w14:textId="77777777" w:rsidR="004B5286" w:rsidRPr="008A278A" w:rsidRDefault="004B5286" w:rsidP="004B5286">
      <w:pPr>
        <w:pStyle w:val="ListParagraph"/>
        <w:rPr>
          <w:ins w:id="1444" w:author="Daffa Tahta" w:date="2020-04-15T15:17:00Z"/>
          <w:rFonts w:ascii="Courier New" w:eastAsia="Malgun Gothic" w:hAnsi="Courier New" w:cs="Courier New"/>
          <w:lang w:val="id-ID" w:eastAsia="ko-KR"/>
          <w:rPrChange w:id="1445" w:author="Daffa Tahta" w:date="2020-04-15T15:19:00Z">
            <w:rPr>
              <w:ins w:id="1446" w:author="Daffa Tahta" w:date="2020-04-15T15:17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447" w:author="Daffa Tahta" w:date="2020-04-15T15:17:00Z">
        <w:r w:rsidRPr="008A278A">
          <w:rPr>
            <w:rFonts w:ascii="Courier New" w:eastAsia="Malgun Gothic" w:hAnsi="Courier New" w:cs="Courier New"/>
            <w:lang w:val="id-ID" w:eastAsia="ko-KR"/>
            <w:rPrChange w:id="1448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firebase</w:t>
        </w:r>
      </w:ins>
    </w:p>
    <w:p w14:paraId="2FC20E88" w14:textId="77777777" w:rsidR="004B5286" w:rsidRPr="008A278A" w:rsidRDefault="004B5286" w:rsidP="004B5286">
      <w:pPr>
        <w:pStyle w:val="ListParagraph"/>
        <w:rPr>
          <w:ins w:id="1449" w:author="Daffa Tahta" w:date="2020-04-15T15:17:00Z"/>
          <w:rFonts w:ascii="Courier New" w:eastAsia="Malgun Gothic" w:hAnsi="Courier New" w:cs="Courier New"/>
          <w:lang w:val="id-ID" w:eastAsia="ko-KR"/>
          <w:rPrChange w:id="1450" w:author="Daffa Tahta" w:date="2020-04-15T15:19:00Z">
            <w:rPr>
              <w:ins w:id="1451" w:author="Daffa Tahta" w:date="2020-04-15T15:17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452" w:author="Daffa Tahta" w:date="2020-04-15T15:17:00Z">
        <w:r w:rsidRPr="008A278A">
          <w:rPr>
            <w:rFonts w:ascii="Courier New" w:eastAsia="Malgun Gothic" w:hAnsi="Courier New" w:cs="Courier New"/>
            <w:lang w:val="id-ID" w:eastAsia="ko-KR"/>
            <w:rPrChange w:id="1453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.auth()</w:t>
        </w:r>
      </w:ins>
    </w:p>
    <w:p w14:paraId="42B444CF" w14:textId="77777777" w:rsidR="004B5286" w:rsidRPr="008A278A" w:rsidRDefault="004B5286" w:rsidP="004B5286">
      <w:pPr>
        <w:pStyle w:val="ListParagraph"/>
        <w:rPr>
          <w:ins w:id="1454" w:author="Daffa Tahta" w:date="2020-04-15T15:17:00Z"/>
          <w:rFonts w:ascii="Courier New" w:eastAsia="Malgun Gothic" w:hAnsi="Courier New" w:cs="Courier New"/>
          <w:lang w:val="id-ID" w:eastAsia="ko-KR"/>
          <w:rPrChange w:id="1455" w:author="Daffa Tahta" w:date="2020-04-15T15:19:00Z">
            <w:rPr>
              <w:ins w:id="1456" w:author="Daffa Tahta" w:date="2020-04-15T15:17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457" w:author="Daffa Tahta" w:date="2020-04-15T15:17:00Z">
        <w:r w:rsidRPr="008A278A">
          <w:rPr>
            <w:rFonts w:ascii="Courier New" w:eastAsia="Malgun Gothic" w:hAnsi="Courier New" w:cs="Courier New"/>
            <w:lang w:val="id-ID" w:eastAsia="ko-KR"/>
            <w:rPrChange w:id="1458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.createUserWithEmailAndPassword(email, password)</w:t>
        </w:r>
      </w:ins>
    </w:p>
    <w:p w14:paraId="18C08508" w14:textId="77777777" w:rsidR="004B5286" w:rsidRPr="008A278A" w:rsidRDefault="004B5286" w:rsidP="004B5286">
      <w:pPr>
        <w:pStyle w:val="ListParagraph"/>
        <w:rPr>
          <w:ins w:id="1459" w:author="Daffa Tahta" w:date="2020-04-15T15:17:00Z"/>
          <w:rFonts w:ascii="Courier New" w:eastAsia="Malgun Gothic" w:hAnsi="Courier New" w:cs="Courier New"/>
          <w:lang w:val="id-ID" w:eastAsia="ko-KR"/>
          <w:rPrChange w:id="1460" w:author="Daffa Tahta" w:date="2020-04-15T15:19:00Z">
            <w:rPr>
              <w:ins w:id="1461" w:author="Daffa Tahta" w:date="2020-04-15T15:17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462" w:author="Daffa Tahta" w:date="2020-04-15T15:17:00Z">
        <w:r w:rsidRPr="008A278A">
          <w:rPr>
            <w:rFonts w:ascii="Courier New" w:eastAsia="Malgun Gothic" w:hAnsi="Courier New" w:cs="Courier New"/>
            <w:lang w:val="id-ID" w:eastAsia="ko-KR"/>
            <w:rPrChange w:id="1463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.then((res) =&gt; {</w:t>
        </w:r>
      </w:ins>
    </w:p>
    <w:p w14:paraId="2CBC307D" w14:textId="77777777" w:rsidR="004B5286" w:rsidRPr="008A278A" w:rsidRDefault="004B5286" w:rsidP="004B5286">
      <w:pPr>
        <w:pStyle w:val="ListParagraph"/>
        <w:rPr>
          <w:ins w:id="1464" w:author="Daffa Tahta" w:date="2020-04-15T15:17:00Z"/>
          <w:rFonts w:ascii="Courier New" w:eastAsia="Malgun Gothic" w:hAnsi="Courier New" w:cs="Courier New"/>
          <w:lang w:val="id-ID" w:eastAsia="ko-KR"/>
          <w:rPrChange w:id="1465" w:author="Daffa Tahta" w:date="2020-04-15T15:19:00Z">
            <w:rPr>
              <w:ins w:id="1466" w:author="Daffa Tahta" w:date="2020-04-15T15:17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467" w:author="Daffa Tahta" w:date="2020-04-15T15:17:00Z">
        <w:r w:rsidRPr="008A278A">
          <w:rPr>
            <w:rFonts w:ascii="Courier New" w:eastAsia="Malgun Gothic" w:hAnsi="Courier New" w:cs="Courier New"/>
            <w:lang w:val="id-ID" w:eastAsia="ko-KR"/>
            <w:rPrChange w:id="1468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if (res.user) Auth.setLoggedIn(true);</w:t>
        </w:r>
      </w:ins>
    </w:p>
    <w:p w14:paraId="4A9D082C" w14:textId="77777777" w:rsidR="004B5286" w:rsidRPr="008A278A" w:rsidRDefault="004B5286" w:rsidP="004B5286">
      <w:pPr>
        <w:pStyle w:val="ListParagraph"/>
        <w:rPr>
          <w:ins w:id="1469" w:author="Daffa Tahta" w:date="2020-04-15T15:17:00Z"/>
          <w:rFonts w:ascii="Courier New" w:eastAsia="Malgun Gothic" w:hAnsi="Courier New" w:cs="Courier New"/>
          <w:lang w:val="id-ID" w:eastAsia="ko-KR"/>
          <w:rPrChange w:id="1470" w:author="Daffa Tahta" w:date="2020-04-15T15:19:00Z">
            <w:rPr>
              <w:ins w:id="1471" w:author="Daffa Tahta" w:date="2020-04-15T15:17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472" w:author="Daffa Tahta" w:date="2020-04-15T15:17:00Z">
        <w:r w:rsidRPr="008A278A">
          <w:rPr>
            <w:rFonts w:ascii="Courier New" w:eastAsia="Malgun Gothic" w:hAnsi="Courier New" w:cs="Courier New"/>
            <w:lang w:val="id-ID" w:eastAsia="ko-KR"/>
            <w:rPrChange w:id="1473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})</w:t>
        </w:r>
      </w:ins>
    </w:p>
    <w:p w14:paraId="054F54E2" w14:textId="77777777" w:rsidR="004B5286" w:rsidRPr="008A278A" w:rsidRDefault="004B5286" w:rsidP="004B5286">
      <w:pPr>
        <w:pStyle w:val="ListParagraph"/>
        <w:rPr>
          <w:ins w:id="1474" w:author="Daffa Tahta" w:date="2020-04-15T15:17:00Z"/>
          <w:rFonts w:ascii="Courier New" w:eastAsia="Malgun Gothic" w:hAnsi="Courier New" w:cs="Courier New"/>
          <w:lang w:val="id-ID" w:eastAsia="ko-KR"/>
          <w:rPrChange w:id="1475" w:author="Daffa Tahta" w:date="2020-04-15T15:19:00Z">
            <w:rPr>
              <w:ins w:id="1476" w:author="Daffa Tahta" w:date="2020-04-15T15:17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477" w:author="Daffa Tahta" w:date="2020-04-15T15:17:00Z">
        <w:r w:rsidRPr="008A278A">
          <w:rPr>
            <w:rFonts w:ascii="Courier New" w:eastAsia="Malgun Gothic" w:hAnsi="Courier New" w:cs="Courier New"/>
            <w:lang w:val="id-ID" w:eastAsia="ko-KR"/>
            <w:rPrChange w:id="1478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.catch((e) =&gt; {</w:t>
        </w:r>
      </w:ins>
    </w:p>
    <w:p w14:paraId="4F780DDC" w14:textId="77777777" w:rsidR="004B5286" w:rsidRPr="008A278A" w:rsidRDefault="004B5286" w:rsidP="004B5286">
      <w:pPr>
        <w:pStyle w:val="ListParagraph"/>
        <w:rPr>
          <w:ins w:id="1479" w:author="Daffa Tahta" w:date="2020-04-15T15:17:00Z"/>
          <w:rFonts w:ascii="Courier New" w:eastAsia="Malgun Gothic" w:hAnsi="Courier New" w:cs="Courier New"/>
          <w:lang w:val="id-ID" w:eastAsia="ko-KR"/>
          <w:rPrChange w:id="1480" w:author="Daffa Tahta" w:date="2020-04-15T15:19:00Z">
            <w:rPr>
              <w:ins w:id="1481" w:author="Daffa Tahta" w:date="2020-04-15T15:17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482" w:author="Daffa Tahta" w:date="2020-04-15T15:17:00Z">
        <w:r w:rsidRPr="008A278A">
          <w:rPr>
            <w:rFonts w:ascii="Courier New" w:eastAsia="Malgun Gothic" w:hAnsi="Courier New" w:cs="Courier New"/>
            <w:lang w:val="id-ID" w:eastAsia="ko-KR"/>
            <w:rPrChange w:id="1483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setError(e.message);</w:t>
        </w:r>
      </w:ins>
    </w:p>
    <w:p w14:paraId="4BB88DC2" w14:textId="77777777" w:rsidR="004B5286" w:rsidRPr="008A278A" w:rsidRDefault="004B5286" w:rsidP="004B5286">
      <w:pPr>
        <w:pStyle w:val="ListParagraph"/>
        <w:rPr>
          <w:ins w:id="1484" w:author="Daffa Tahta" w:date="2020-04-15T15:17:00Z"/>
          <w:rFonts w:ascii="Courier New" w:eastAsia="Malgun Gothic" w:hAnsi="Courier New" w:cs="Courier New"/>
          <w:lang w:val="id-ID" w:eastAsia="ko-KR"/>
          <w:rPrChange w:id="1485" w:author="Daffa Tahta" w:date="2020-04-15T15:19:00Z">
            <w:rPr>
              <w:ins w:id="1486" w:author="Daffa Tahta" w:date="2020-04-15T15:17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487" w:author="Daffa Tahta" w:date="2020-04-15T15:17:00Z">
        <w:r w:rsidRPr="008A278A">
          <w:rPr>
            <w:rFonts w:ascii="Courier New" w:eastAsia="Malgun Gothic" w:hAnsi="Courier New" w:cs="Courier New"/>
            <w:lang w:val="id-ID" w:eastAsia="ko-KR"/>
            <w:rPrChange w:id="1488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});</w:t>
        </w:r>
      </w:ins>
    </w:p>
    <w:p w14:paraId="60B73469" w14:textId="6538E87A" w:rsidR="004B5286" w:rsidRPr="008A278A" w:rsidRDefault="004B5286" w:rsidP="004B5286">
      <w:pPr>
        <w:pStyle w:val="ListParagraph"/>
        <w:rPr>
          <w:ins w:id="1489" w:author="Daffa Tahta" w:date="2020-04-15T15:18:00Z"/>
          <w:rFonts w:ascii="Courier New" w:eastAsia="Malgun Gothic" w:hAnsi="Courier New" w:cs="Courier New"/>
          <w:lang w:val="id-ID" w:eastAsia="ko-KR"/>
          <w:rPrChange w:id="1490" w:author="Daffa Tahta" w:date="2020-04-15T15:19:00Z">
            <w:rPr>
              <w:ins w:id="1491" w:author="Daffa Tahta" w:date="2020-04-15T15:18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492" w:author="Daffa Tahta" w:date="2020-04-15T15:17:00Z">
        <w:r w:rsidRPr="008A278A">
          <w:rPr>
            <w:rFonts w:ascii="Courier New" w:eastAsia="Malgun Gothic" w:hAnsi="Courier New" w:cs="Courier New"/>
            <w:lang w:val="id-ID" w:eastAsia="ko-KR"/>
            <w:rPrChange w:id="1493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};</w:t>
        </w:r>
      </w:ins>
    </w:p>
    <w:p w14:paraId="46166BF8" w14:textId="77777777" w:rsidR="004B5286" w:rsidRDefault="004B5286" w:rsidP="004B5286">
      <w:pPr>
        <w:pStyle w:val="ListParagraph"/>
        <w:rPr>
          <w:ins w:id="1494" w:author="Daffa Tahta" w:date="2020-04-15T15:15:00Z"/>
          <w:rFonts w:ascii="Times New Roman" w:eastAsia="Malgun Gothic" w:hAnsi="Times New Roman" w:cs="Times New Roman"/>
          <w:lang w:val="id-ID" w:eastAsia="ko-KR"/>
        </w:rPr>
        <w:pPrChange w:id="1495" w:author="Daffa Tahta" w:date="2020-04-15T15:16:00Z">
          <w:pPr>
            <w:pStyle w:val="ListParagraph"/>
            <w:numPr>
              <w:numId w:val="1"/>
            </w:numPr>
            <w:ind w:hanging="360"/>
          </w:pPr>
        </w:pPrChange>
      </w:pPr>
      <w:ins w:id="1496" w:author="Daffa Tahta" w:date="2020-04-15T15:18:00Z">
        <w:r w:rsidRPr="008A278A">
          <w:rPr>
            <w:rFonts w:ascii="Courier New" w:eastAsia="Malgun Gothic" w:hAnsi="Courier New" w:cs="Courier New"/>
            <w:lang w:val="id-ID" w:eastAsia="ko-KR"/>
            <w:rPrChange w:id="1497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br w:type="column"/>
        </w:r>
      </w:ins>
    </w:p>
    <w:p w14:paraId="11683AEC" w14:textId="72875060" w:rsidR="004B5286" w:rsidRPr="007A79EF" w:rsidRDefault="004B5286" w:rsidP="004B5286">
      <w:pPr>
        <w:pStyle w:val="ListParagraph"/>
        <w:numPr>
          <w:ilvl w:val="0"/>
          <w:numId w:val="1"/>
        </w:numPr>
        <w:rPr>
          <w:ins w:id="1498" w:author="Daffa Tahta" w:date="2020-04-15T15:18:00Z"/>
          <w:rFonts w:ascii="Times New Roman" w:eastAsia="Malgun Gothic" w:hAnsi="Times New Roman" w:cs="Times New Roman"/>
          <w:sz w:val="24"/>
          <w:szCs w:val="24"/>
          <w:lang w:val="id-ID" w:eastAsia="ko-KR"/>
          <w:rPrChange w:id="1499" w:author="Daffa Tahta" w:date="2020-04-15T15:22:00Z">
            <w:rPr>
              <w:ins w:id="1500" w:author="Daffa Tahta" w:date="2020-04-15T15:18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501" w:author="Daffa Tahta" w:date="2020-04-15T15:15:00Z">
        <w:r w:rsidRPr="007A79EF">
          <w:rPr>
            <w:rFonts w:ascii="Times New Roman" w:eastAsia="Malgun Gothic" w:hAnsi="Times New Roman" w:cs="Times New Roman"/>
            <w:sz w:val="24"/>
            <w:szCs w:val="24"/>
            <w:lang w:val="id-ID" w:eastAsia="ko-KR"/>
            <w:rPrChange w:id="1502" w:author="Daffa Tahta" w:date="2020-04-15T15:22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Tambah dan rubah Login.js</w:t>
        </w:r>
      </w:ins>
    </w:p>
    <w:p w14:paraId="4C235E9F" w14:textId="5F2D8A91" w:rsidR="004B5286" w:rsidRDefault="004B5286" w:rsidP="004B5286">
      <w:pPr>
        <w:pStyle w:val="ListParagraph"/>
        <w:rPr>
          <w:ins w:id="1503" w:author="Daffa Tahta" w:date="2020-04-15T15:18:00Z"/>
          <w:rFonts w:ascii="Times New Roman" w:eastAsia="Malgun Gothic" w:hAnsi="Times New Roman" w:cs="Times New Roman"/>
          <w:lang w:val="id-ID" w:eastAsia="ko-KR"/>
        </w:rPr>
      </w:pPr>
    </w:p>
    <w:p w14:paraId="47733B25" w14:textId="77777777" w:rsidR="004B5286" w:rsidRPr="008A278A" w:rsidRDefault="004B5286" w:rsidP="004B5286">
      <w:pPr>
        <w:pStyle w:val="ListParagraph"/>
        <w:rPr>
          <w:ins w:id="1504" w:author="Daffa Tahta" w:date="2020-04-15T15:18:00Z"/>
          <w:rFonts w:ascii="Courier New" w:eastAsia="Malgun Gothic" w:hAnsi="Courier New" w:cs="Courier New"/>
          <w:lang w:val="id-ID" w:eastAsia="ko-KR"/>
          <w:rPrChange w:id="1505" w:author="Daffa Tahta" w:date="2020-04-15T15:19:00Z">
            <w:rPr>
              <w:ins w:id="1506" w:author="Daffa Tahta" w:date="2020-04-15T15:18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507" w:author="Daffa Tahta" w:date="2020-04-15T15:18:00Z">
        <w:r w:rsidRPr="008A278A">
          <w:rPr>
            <w:rFonts w:ascii="Courier New" w:eastAsia="Malgun Gothic" w:hAnsi="Courier New" w:cs="Courier New"/>
            <w:lang w:val="id-ID" w:eastAsia="ko-KR"/>
            <w:rPrChange w:id="1508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import * as firebase from “firebase”;</w:t>
        </w:r>
      </w:ins>
    </w:p>
    <w:p w14:paraId="7129CFB0" w14:textId="1C9B4037" w:rsidR="004B5286" w:rsidRPr="008A278A" w:rsidRDefault="004B5286" w:rsidP="004B5286">
      <w:pPr>
        <w:pStyle w:val="ListParagraph"/>
        <w:rPr>
          <w:ins w:id="1509" w:author="Daffa Tahta" w:date="2020-04-15T15:18:00Z"/>
          <w:rFonts w:ascii="Courier New" w:eastAsia="Malgun Gothic" w:hAnsi="Courier New" w:cs="Courier New"/>
          <w:lang w:val="id-ID" w:eastAsia="ko-KR"/>
          <w:rPrChange w:id="1510" w:author="Daffa Tahta" w:date="2020-04-15T15:19:00Z">
            <w:rPr>
              <w:ins w:id="1511" w:author="Daffa Tahta" w:date="2020-04-15T15:18:00Z"/>
              <w:rFonts w:ascii="Times New Roman" w:eastAsia="Malgun Gothic" w:hAnsi="Times New Roman" w:cs="Times New Roman"/>
              <w:lang w:val="id-ID" w:eastAsia="ko-KR"/>
            </w:rPr>
          </w:rPrChange>
        </w:rPr>
      </w:pPr>
    </w:p>
    <w:p w14:paraId="0AFB2F70" w14:textId="2F4BC28A" w:rsidR="004B5286" w:rsidRPr="008A278A" w:rsidRDefault="004B5286" w:rsidP="004B5286">
      <w:pPr>
        <w:pStyle w:val="ListParagraph"/>
        <w:rPr>
          <w:ins w:id="1512" w:author="Daffa Tahta" w:date="2020-04-15T15:18:00Z"/>
          <w:rFonts w:ascii="Courier New" w:eastAsia="Malgun Gothic" w:hAnsi="Courier New" w:cs="Courier New"/>
          <w:lang w:val="id-ID" w:eastAsia="ko-KR"/>
          <w:rPrChange w:id="1513" w:author="Daffa Tahta" w:date="2020-04-15T15:19:00Z">
            <w:rPr>
              <w:ins w:id="1514" w:author="Daffa Tahta" w:date="2020-04-15T15:18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515" w:author="Daffa Tahta" w:date="2020-04-15T15:18:00Z">
        <w:r w:rsidRPr="008A278A">
          <w:rPr>
            <w:rFonts w:ascii="Courier New" w:eastAsia="Malgun Gothic" w:hAnsi="Courier New" w:cs="Courier New"/>
            <w:lang w:val="id-ID" w:eastAsia="ko-KR"/>
            <w:rPrChange w:id="1516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di method auth</w:t>
        </w:r>
      </w:ins>
    </w:p>
    <w:p w14:paraId="321C361D" w14:textId="77777777" w:rsidR="004B5286" w:rsidRPr="008A278A" w:rsidRDefault="004B5286" w:rsidP="004B5286">
      <w:pPr>
        <w:pStyle w:val="ListParagraph"/>
        <w:rPr>
          <w:ins w:id="1517" w:author="Daffa Tahta" w:date="2020-04-15T15:19:00Z"/>
          <w:rFonts w:ascii="Courier New" w:eastAsia="Malgun Gothic" w:hAnsi="Courier New" w:cs="Courier New"/>
          <w:lang w:val="id-ID" w:eastAsia="ko-KR"/>
          <w:rPrChange w:id="1518" w:author="Daffa Tahta" w:date="2020-04-15T15:19:00Z">
            <w:rPr>
              <w:ins w:id="1519" w:author="Daffa Tahta" w:date="2020-04-15T15:19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520" w:author="Daffa Tahta" w:date="2020-04-15T15:19:00Z">
        <w:r w:rsidRPr="008A278A">
          <w:rPr>
            <w:rFonts w:ascii="Courier New" w:eastAsia="Malgun Gothic" w:hAnsi="Courier New" w:cs="Courier New"/>
            <w:lang w:val="id-ID" w:eastAsia="ko-KR"/>
            <w:rPrChange w:id="1521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const handleForm = (e) =&gt; {</w:t>
        </w:r>
      </w:ins>
    </w:p>
    <w:p w14:paraId="7F54C714" w14:textId="77777777" w:rsidR="004B5286" w:rsidRPr="008A278A" w:rsidRDefault="004B5286" w:rsidP="004B5286">
      <w:pPr>
        <w:pStyle w:val="ListParagraph"/>
        <w:rPr>
          <w:ins w:id="1522" w:author="Daffa Tahta" w:date="2020-04-15T15:19:00Z"/>
          <w:rFonts w:ascii="Courier New" w:eastAsia="Malgun Gothic" w:hAnsi="Courier New" w:cs="Courier New"/>
          <w:lang w:val="id-ID" w:eastAsia="ko-KR"/>
          <w:rPrChange w:id="1523" w:author="Daffa Tahta" w:date="2020-04-15T15:19:00Z">
            <w:rPr>
              <w:ins w:id="1524" w:author="Daffa Tahta" w:date="2020-04-15T15:19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525" w:author="Daffa Tahta" w:date="2020-04-15T15:19:00Z">
        <w:r w:rsidRPr="008A278A">
          <w:rPr>
            <w:rFonts w:ascii="Courier New" w:eastAsia="Malgun Gothic" w:hAnsi="Courier New" w:cs="Courier New"/>
            <w:lang w:val="id-ID" w:eastAsia="ko-KR"/>
            <w:rPrChange w:id="1526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e.preventDefault();</w:t>
        </w:r>
      </w:ins>
    </w:p>
    <w:p w14:paraId="72665495" w14:textId="77777777" w:rsidR="004B5286" w:rsidRPr="008A278A" w:rsidRDefault="004B5286" w:rsidP="004B5286">
      <w:pPr>
        <w:pStyle w:val="ListParagraph"/>
        <w:rPr>
          <w:ins w:id="1527" w:author="Daffa Tahta" w:date="2020-04-15T15:19:00Z"/>
          <w:rFonts w:ascii="Courier New" w:eastAsia="Malgun Gothic" w:hAnsi="Courier New" w:cs="Courier New"/>
          <w:lang w:val="id-ID" w:eastAsia="ko-KR"/>
          <w:rPrChange w:id="1528" w:author="Daffa Tahta" w:date="2020-04-15T15:19:00Z">
            <w:rPr>
              <w:ins w:id="1529" w:author="Daffa Tahta" w:date="2020-04-15T15:19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530" w:author="Daffa Tahta" w:date="2020-04-15T15:19:00Z">
        <w:r w:rsidRPr="008A278A">
          <w:rPr>
            <w:rFonts w:ascii="Courier New" w:eastAsia="Malgun Gothic" w:hAnsi="Courier New" w:cs="Courier New"/>
            <w:lang w:val="id-ID" w:eastAsia="ko-KR"/>
            <w:rPrChange w:id="1531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firebase</w:t>
        </w:r>
      </w:ins>
    </w:p>
    <w:p w14:paraId="5AC7BDF5" w14:textId="77777777" w:rsidR="004B5286" w:rsidRPr="008A278A" w:rsidRDefault="004B5286" w:rsidP="004B5286">
      <w:pPr>
        <w:pStyle w:val="ListParagraph"/>
        <w:rPr>
          <w:ins w:id="1532" w:author="Daffa Tahta" w:date="2020-04-15T15:19:00Z"/>
          <w:rFonts w:ascii="Courier New" w:eastAsia="Malgun Gothic" w:hAnsi="Courier New" w:cs="Courier New"/>
          <w:lang w:val="id-ID" w:eastAsia="ko-KR"/>
          <w:rPrChange w:id="1533" w:author="Daffa Tahta" w:date="2020-04-15T15:19:00Z">
            <w:rPr>
              <w:ins w:id="1534" w:author="Daffa Tahta" w:date="2020-04-15T15:19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535" w:author="Daffa Tahta" w:date="2020-04-15T15:19:00Z">
        <w:r w:rsidRPr="008A278A">
          <w:rPr>
            <w:rFonts w:ascii="Courier New" w:eastAsia="Malgun Gothic" w:hAnsi="Courier New" w:cs="Courier New"/>
            <w:lang w:val="id-ID" w:eastAsia="ko-KR"/>
            <w:rPrChange w:id="1536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.auth()</w:t>
        </w:r>
      </w:ins>
    </w:p>
    <w:p w14:paraId="3BCF3426" w14:textId="77777777" w:rsidR="004B5286" w:rsidRPr="008A278A" w:rsidRDefault="004B5286" w:rsidP="004B5286">
      <w:pPr>
        <w:pStyle w:val="ListParagraph"/>
        <w:rPr>
          <w:ins w:id="1537" w:author="Daffa Tahta" w:date="2020-04-15T15:19:00Z"/>
          <w:rFonts w:ascii="Courier New" w:eastAsia="Malgun Gothic" w:hAnsi="Courier New" w:cs="Courier New"/>
          <w:lang w:val="id-ID" w:eastAsia="ko-KR"/>
          <w:rPrChange w:id="1538" w:author="Daffa Tahta" w:date="2020-04-15T15:19:00Z">
            <w:rPr>
              <w:ins w:id="1539" w:author="Daffa Tahta" w:date="2020-04-15T15:19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540" w:author="Daffa Tahta" w:date="2020-04-15T15:19:00Z">
        <w:r w:rsidRPr="008A278A">
          <w:rPr>
            <w:rFonts w:ascii="Courier New" w:eastAsia="Malgun Gothic" w:hAnsi="Courier New" w:cs="Courier New"/>
            <w:lang w:val="id-ID" w:eastAsia="ko-KR"/>
            <w:rPrChange w:id="1541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.signInWithEmailAndPassword(email, password)</w:t>
        </w:r>
      </w:ins>
    </w:p>
    <w:p w14:paraId="17106EF9" w14:textId="77777777" w:rsidR="004B5286" w:rsidRPr="008A278A" w:rsidRDefault="004B5286" w:rsidP="004B5286">
      <w:pPr>
        <w:pStyle w:val="ListParagraph"/>
        <w:rPr>
          <w:ins w:id="1542" w:author="Daffa Tahta" w:date="2020-04-15T15:19:00Z"/>
          <w:rFonts w:ascii="Courier New" w:eastAsia="Malgun Gothic" w:hAnsi="Courier New" w:cs="Courier New"/>
          <w:lang w:val="id-ID" w:eastAsia="ko-KR"/>
          <w:rPrChange w:id="1543" w:author="Daffa Tahta" w:date="2020-04-15T15:19:00Z">
            <w:rPr>
              <w:ins w:id="1544" w:author="Daffa Tahta" w:date="2020-04-15T15:19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545" w:author="Daffa Tahta" w:date="2020-04-15T15:19:00Z">
        <w:r w:rsidRPr="008A278A">
          <w:rPr>
            <w:rFonts w:ascii="Courier New" w:eastAsia="Malgun Gothic" w:hAnsi="Courier New" w:cs="Courier New"/>
            <w:lang w:val="id-ID" w:eastAsia="ko-KR"/>
            <w:rPrChange w:id="1546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.then((res) =&gt; {</w:t>
        </w:r>
      </w:ins>
    </w:p>
    <w:p w14:paraId="6C7DFFC6" w14:textId="77777777" w:rsidR="004B5286" w:rsidRPr="008A278A" w:rsidRDefault="004B5286" w:rsidP="004B5286">
      <w:pPr>
        <w:pStyle w:val="ListParagraph"/>
        <w:rPr>
          <w:ins w:id="1547" w:author="Daffa Tahta" w:date="2020-04-15T15:19:00Z"/>
          <w:rFonts w:ascii="Courier New" w:eastAsia="Malgun Gothic" w:hAnsi="Courier New" w:cs="Courier New"/>
          <w:lang w:val="id-ID" w:eastAsia="ko-KR"/>
          <w:rPrChange w:id="1548" w:author="Daffa Tahta" w:date="2020-04-15T15:19:00Z">
            <w:rPr>
              <w:ins w:id="1549" w:author="Daffa Tahta" w:date="2020-04-15T15:19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550" w:author="Daffa Tahta" w:date="2020-04-15T15:19:00Z">
        <w:r w:rsidRPr="008A278A">
          <w:rPr>
            <w:rFonts w:ascii="Courier New" w:eastAsia="Malgun Gothic" w:hAnsi="Courier New" w:cs="Courier New"/>
            <w:lang w:val="id-ID" w:eastAsia="ko-KR"/>
            <w:rPrChange w:id="1551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if (res.user) Auth.setLoggedIn(true);</w:t>
        </w:r>
      </w:ins>
    </w:p>
    <w:p w14:paraId="38CA4D69" w14:textId="77777777" w:rsidR="004B5286" w:rsidRPr="008A278A" w:rsidRDefault="004B5286" w:rsidP="004B5286">
      <w:pPr>
        <w:pStyle w:val="ListParagraph"/>
        <w:rPr>
          <w:ins w:id="1552" w:author="Daffa Tahta" w:date="2020-04-15T15:19:00Z"/>
          <w:rFonts w:ascii="Courier New" w:eastAsia="Malgun Gothic" w:hAnsi="Courier New" w:cs="Courier New"/>
          <w:lang w:val="id-ID" w:eastAsia="ko-KR"/>
          <w:rPrChange w:id="1553" w:author="Daffa Tahta" w:date="2020-04-15T15:19:00Z">
            <w:rPr>
              <w:ins w:id="1554" w:author="Daffa Tahta" w:date="2020-04-15T15:19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555" w:author="Daffa Tahta" w:date="2020-04-15T15:19:00Z">
        <w:r w:rsidRPr="008A278A">
          <w:rPr>
            <w:rFonts w:ascii="Courier New" w:eastAsia="Malgun Gothic" w:hAnsi="Courier New" w:cs="Courier New"/>
            <w:lang w:val="id-ID" w:eastAsia="ko-KR"/>
            <w:rPrChange w:id="1556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})</w:t>
        </w:r>
      </w:ins>
    </w:p>
    <w:p w14:paraId="44087FFF" w14:textId="77777777" w:rsidR="004B5286" w:rsidRPr="008A278A" w:rsidRDefault="004B5286" w:rsidP="004B5286">
      <w:pPr>
        <w:pStyle w:val="ListParagraph"/>
        <w:rPr>
          <w:ins w:id="1557" w:author="Daffa Tahta" w:date="2020-04-15T15:19:00Z"/>
          <w:rFonts w:ascii="Courier New" w:eastAsia="Malgun Gothic" w:hAnsi="Courier New" w:cs="Courier New"/>
          <w:lang w:val="id-ID" w:eastAsia="ko-KR"/>
          <w:rPrChange w:id="1558" w:author="Daffa Tahta" w:date="2020-04-15T15:19:00Z">
            <w:rPr>
              <w:ins w:id="1559" w:author="Daffa Tahta" w:date="2020-04-15T15:19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560" w:author="Daffa Tahta" w:date="2020-04-15T15:19:00Z">
        <w:r w:rsidRPr="008A278A">
          <w:rPr>
            <w:rFonts w:ascii="Courier New" w:eastAsia="Malgun Gothic" w:hAnsi="Courier New" w:cs="Courier New"/>
            <w:lang w:val="id-ID" w:eastAsia="ko-KR"/>
            <w:rPrChange w:id="1561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.catch((e) =&gt; {</w:t>
        </w:r>
      </w:ins>
    </w:p>
    <w:p w14:paraId="15234516" w14:textId="77777777" w:rsidR="004B5286" w:rsidRPr="008A278A" w:rsidRDefault="004B5286" w:rsidP="004B5286">
      <w:pPr>
        <w:pStyle w:val="ListParagraph"/>
        <w:rPr>
          <w:ins w:id="1562" w:author="Daffa Tahta" w:date="2020-04-15T15:19:00Z"/>
          <w:rFonts w:ascii="Courier New" w:eastAsia="Malgun Gothic" w:hAnsi="Courier New" w:cs="Courier New"/>
          <w:lang w:val="id-ID" w:eastAsia="ko-KR"/>
          <w:rPrChange w:id="1563" w:author="Daffa Tahta" w:date="2020-04-15T15:19:00Z">
            <w:rPr>
              <w:ins w:id="1564" w:author="Daffa Tahta" w:date="2020-04-15T15:19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565" w:author="Daffa Tahta" w:date="2020-04-15T15:19:00Z">
        <w:r w:rsidRPr="008A278A">
          <w:rPr>
            <w:rFonts w:ascii="Courier New" w:eastAsia="Malgun Gothic" w:hAnsi="Courier New" w:cs="Courier New"/>
            <w:lang w:val="id-ID" w:eastAsia="ko-KR"/>
            <w:rPrChange w:id="1566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  setError(e.message);</w:t>
        </w:r>
      </w:ins>
    </w:p>
    <w:p w14:paraId="051E229B" w14:textId="77777777" w:rsidR="004B5286" w:rsidRPr="008A278A" w:rsidRDefault="004B5286" w:rsidP="004B5286">
      <w:pPr>
        <w:pStyle w:val="ListParagraph"/>
        <w:rPr>
          <w:ins w:id="1567" w:author="Daffa Tahta" w:date="2020-04-15T15:19:00Z"/>
          <w:rFonts w:ascii="Courier New" w:eastAsia="Malgun Gothic" w:hAnsi="Courier New" w:cs="Courier New"/>
          <w:lang w:val="id-ID" w:eastAsia="ko-KR"/>
          <w:rPrChange w:id="1568" w:author="Daffa Tahta" w:date="2020-04-15T15:19:00Z">
            <w:rPr>
              <w:ins w:id="1569" w:author="Daffa Tahta" w:date="2020-04-15T15:19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570" w:author="Daffa Tahta" w:date="2020-04-15T15:19:00Z">
        <w:r w:rsidRPr="008A278A">
          <w:rPr>
            <w:rFonts w:ascii="Courier New" w:eastAsia="Malgun Gothic" w:hAnsi="Courier New" w:cs="Courier New"/>
            <w:lang w:val="id-ID" w:eastAsia="ko-KR"/>
            <w:rPrChange w:id="1571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 xml:space="preserve">      });</w:t>
        </w:r>
      </w:ins>
    </w:p>
    <w:p w14:paraId="0872F430" w14:textId="3D981375" w:rsidR="004B5286" w:rsidRPr="008A278A" w:rsidRDefault="004B5286" w:rsidP="004B5286">
      <w:pPr>
        <w:pStyle w:val="ListParagraph"/>
        <w:ind w:firstLine="105"/>
        <w:rPr>
          <w:ins w:id="1572" w:author="Daffa Tahta" w:date="2020-04-15T15:19:00Z"/>
          <w:rFonts w:ascii="Courier New" w:eastAsia="Malgun Gothic" w:hAnsi="Courier New" w:cs="Courier New"/>
          <w:lang w:val="id-ID" w:eastAsia="ko-KR"/>
          <w:rPrChange w:id="1573" w:author="Daffa Tahta" w:date="2020-04-15T15:19:00Z">
            <w:rPr>
              <w:ins w:id="1574" w:author="Daffa Tahta" w:date="2020-04-15T15:19:00Z"/>
              <w:rFonts w:ascii="Times New Roman" w:eastAsia="Malgun Gothic" w:hAnsi="Times New Roman" w:cs="Times New Roman"/>
              <w:lang w:val="id-ID" w:eastAsia="ko-KR"/>
            </w:rPr>
          </w:rPrChange>
        </w:rPr>
        <w:pPrChange w:id="1575" w:author="Daffa Tahta" w:date="2020-04-15T15:19:00Z">
          <w:pPr>
            <w:pStyle w:val="ListParagraph"/>
          </w:pPr>
        </w:pPrChange>
      </w:pPr>
      <w:ins w:id="1576" w:author="Daffa Tahta" w:date="2020-04-15T15:19:00Z">
        <w:r w:rsidRPr="008A278A">
          <w:rPr>
            <w:rFonts w:ascii="Courier New" w:eastAsia="Malgun Gothic" w:hAnsi="Courier New" w:cs="Courier New"/>
            <w:lang w:val="id-ID" w:eastAsia="ko-KR"/>
            <w:rPrChange w:id="1577" w:author="Daffa Tahta" w:date="2020-04-15T15:19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};</w:t>
        </w:r>
      </w:ins>
    </w:p>
    <w:p w14:paraId="234588A6" w14:textId="77777777" w:rsidR="004B5286" w:rsidRPr="008A278A" w:rsidRDefault="004B5286" w:rsidP="004B5286">
      <w:pPr>
        <w:pStyle w:val="ListParagraph"/>
        <w:ind w:firstLine="105"/>
        <w:rPr>
          <w:ins w:id="1578" w:author="Daffa Tahta" w:date="2020-04-15T15:16:00Z"/>
          <w:rFonts w:ascii="Courier New" w:eastAsia="Malgun Gothic" w:hAnsi="Courier New" w:cs="Courier New"/>
          <w:lang w:val="id-ID" w:eastAsia="ko-KR"/>
          <w:rPrChange w:id="1579" w:author="Daffa Tahta" w:date="2020-04-15T15:19:00Z">
            <w:rPr>
              <w:ins w:id="1580" w:author="Daffa Tahta" w:date="2020-04-15T15:16:00Z"/>
              <w:lang w:val="id-ID" w:eastAsia="ko-KR"/>
            </w:rPr>
          </w:rPrChange>
        </w:rPr>
        <w:pPrChange w:id="1581" w:author="Daffa Tahta" w:date="2020-04-15T15:19:00Z">
          <w:pPr>
            <w:pStyle w:val="ListParagraph"/>
            <w:numPr>
              <w:numId w:val="1"/>
            </w:numPr>
            <w:ind w:hanging="360"/>
          </w:pPr>
        </w:pPrChange>
      </w:pPr>
    </w:p>
    <w:p w14:paraId="77868F92" w14:textId="781DC674" w:rsidR="004B5286" w:rsidRPr="007A79EF" w:rsidRDefault="004B5286" w:rsidP="003B2E7F">
      <w:pPr>
        <w:pStyle w:val="ListParagraph"/>
        <w:numPr>
          <w:ilvl w:val="0"/>
          <w:numId w:val="1"/>
        </w:numPr>
        <w:rPr>
          <w:ins w:id="1582" w:author="Daffa Tahta" w:date="2020-04-15T15:19:00Z"/>
          <w:rFonts w:ascii="Times New Roman" w:eastAsia="Malgun Gothic" w:hAnsi="Times New Roman" w:cs="Times New Roman"/>
          <w:sz w:val="24"/>
          <w:szCs w:val="24"/>
          <w:lang w:val="id-ID" w:eastAsia="ko-KR"/>
          <w:rPrChange w:id="1583" w:author="Daffa Tahta" w:date="2020-04-15T15:22:00Z">
            <w:rPr>
              <w:ins w:id="1584" w:author="Daffa Tahta" w:date="2020-04-15T15:19:00Z"/>
              <w:rFonts w:ascii="Times New Roman" w:eastAsia="Malgun Gothic" w:hAnsi="Times New Roman" w:cs="Times New Roman"/>
              <w:lang w:val="id-ID" w:eastAsia="ko-KR"/>
            </w:rPr>
          </w:rPrChange>
        </w:rPr>
      </w:pPr>
      <w:ins w:id="1585" w:author="Daffa Tahta" w:date="2020-04-15T15:16:00Z">
        <w:r w:rsidRPr="007A79EF">
          <w:rPr>
            <w:rFonts w:ascii="Times New Roman" w:eastAsia="Malgun Gothic" w:hAnsi="Times New Roman" w:cs="Times New Roman"/>
            <w:sz w:val="24"/>
            <w:szCs w:val="24"/>
            <w:lang w:val="id-ID" w:eastAsia="ko-KR"/>
            <w:rPrChange w:id="1586" w:author="Daffa Tahta" w:date="2020-04-15T15:22:00Z">
              <w:rPr>
                <w:rFonts w:ascii="Times New Roman" w:eastAsia="Malgun Gothic" w:hAnsi="Times New Roman" w:cs="Times New Roman"/>
                <w:lang w:val="id-ID" w:eastAsia="ko-KR"/>
              </w:rPr>
            </w:rPrChange>
          </w:rPr>
          <w:t>Buka firebase dan aktifkan authentication email dan google</w:t>
        </w:r>
      </w:ins>
    </w:p>
    <w:p w14:paraId="295346C1" w14:textId="390B68EA" w:rsidR="004B5286" w:rsidRDefault="004B5286" w:rsidP="004B5286">
      <w:pPr>
        <w:pStyle w:val="ListParagraph"/>
        <w:rPr>
          <w:ins w:id="1587" w:author="Daffa Tahta" w:date="2020-04-15T15:19:00Z"/>
          <w:rFonts w:ascii="Times New Roman" w:eastAsia="Malgun Gothic" w:hAnsi="Times New Roman" w:cs="Times New Roman"/>
          <w:lang w:val="id-ID" w:eastAsia="ko-KR"/>
        </w:rPr>
      </w:pPr>
    </w:p>
    <w:p w14:paraId="05C4AC55" w14:textId="2A65AA57" w:rsidR="004B5286" w:rsidRDefault="004B5286" w:rsidP="004B5286">
      <w:pPr>
        <w:pStyle w:val="ListParagraph"/>
        <w:rPr>
          <w:ins w:id="1588" w:author="Daffa Tahta" w:date="2020-04-15T15:22:00Z"/>
          <w:rFonts w:ascii="Times New Roman" w:eastAsia="Malgun Gothic" w:hAnsi="Times New Roman" w:cs="Times New Roman"/>
          <w:lang w:val="id-ID" w:eastAsia="ko-KR"/>
        </w:rPr>
      </w:pPr>
      <w:ins w:id="1589" w:author="Daffa Tahta" w:date="2020-04-15T15:19:00Z">
        <w:r w:rsidRPr="004B5286">
          <w:rPr>
            <w:rFonts w:ascii="Times New Roman" w:eastAsia="Malgun Gothic" w:hAnsi="Times New Roman" w:cs="Times New Roman"/>
            <w:lang w:val="id-ID" w:eastAsia="ko-KR"/>
          </w:rPr>
          <w:drawing>
            <wp:inline distT="0" distB="0" distL="0" distR="0" wp14:anchorId="351C4EA1" wp14:editId="4B7FE1E3">
              <wp:extent cx="5943600" cy="3211195"/>
              <wp:effectExtent l="0" t="0" r="0" b="8255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2111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9448933" w14:textId="0B035E10" w:rsidR="007A79EF" w:rsidRDefault="007A79EF" w:rsidP="004B5286">
      <w:pPr>
        <w:pStyle w:val="ListParagraph"/>
        <w:rPr>
          <w:ins w:id="1590" w:author="Daffa Tahta" w:date="2020-04-15T15:22:00Z"/>
          <w:rFonts w:ascii="Times New Roman" w:eastAsia="Malgun Gothic" w:hAnsi="Times New Roman" w:cs="Times New Roman"/>
          <w:lang w:val="id-ID" w:eastAsia="ko-KR"/>
        </w:rPr>
      </w:pPr>
    </w:p>
    <w:p w14:paraId="1B3C4AFB" w14:textId="5BDAF9FD" w:rsidR="007A79EF" w:rsidRDefault="007A79EF" w:rsidP="007A79EF">
      <w:pPr>
        <w:pStyle w:val="ListParagraph"/>
        <w:jc w:val="center"/>
        <w:rPr>
          <w:ins w:id="1591" w:author="Daffa Tahta" w:date="2020-04-15T15:22:00Z"/>
          <w:rFonts w:ascii="Times New Roman" w:eastAsia="Malgun Gothic" w:hAnsi="Times New Roman" w:cs="Times New Roman"/>
          <w:b/>
          <w:bCs/>
          <w:sz w:val="32"/>
          <w:szCs w:val="32"/>
          <w:lang w:val="id-ID" w:eastAsia="ko-KR"/>
        </w:rPr>
      </w:pPr>
      <w:ins w:id="1592" w:author="Daffa Tahta" w:date="2020-04-15T15:22:00Z">
        <w:r>
          <w:rPr>
            <w:rFonts w:ascii="Times New Roman" w:eastAsia="Malgun Gothic" w:hAnsi="Times New Roman" w:cs="Times New Roman"/>
            <w:lang w:val="id-ID" w:eastAsia="ko-KR"/>
          </w:rPr>
          <w:br w:type="column"/>
        </w:r>
        <w:r>
          <w:rPr>
            <w:rFonts w:ascii="Times New Roman" w:eastAsia="Malgun Gothic" w:hAnsi="Times New Roman" w:cs="Times New Roman"/>
            <w:b/>
            <w:bCs/>
            <w:sz w:val="32"/>
            <w:szCs w:val="32"/>
            <w:lang w:val="id-ID" w:eastAsia="ko-KR"/>
          </w:rPr>
          <w:lastRenderedPageBreak/>
          <w:t>Tugas</w:t>
        </w:r>
      </w:ins>
    </w:p>
    <w:p w14:paraId="7AB542B6" w14:textId="7DF69257" w:rsidR="007A79EF" w:rsidRDefault="007A79EF" w:rsidP="007A79EF">
      <w:pPr>
        <w:pStyle w:val="ListParagraph"/>
        <w:numPr>
          <w:ilvl w:val="0"/>
          <w:numId w:val="3"/>
        </w:numPr>
        <w:rPr>
          <w:rFonts w:ascii="Times New Roman" w:eastAsia="Malgun Gothic" w:hAnsi="Times New Roman" w:cs="Times New Roman"/>
          <w:sz w:val="24"/>
          <w:szCs w:val="24"/>
          <w:lang w:val="id-ID" w:eastAsia="ko-KR"/>
        </w:rPr>
      </w:pPr>
      <w:r>
        <w:rPr>
          <w:rFonts w:ascii="Times New Roman" w:eastAsia="Malgun Gothic" w:hAnsi="Times New Roman" w:cs="Times New Roman"/>
          <w:sz w:val="24"/>
          <w:szCs w:val="24"/>
          <w:lang w:val="id-ID" w:eastAsia="ko-KR"/>
        </w:rPr>
        <w:t>Buka file Join.js</w:t>
      </w:r>
    </w:p>
    <w:p w14:paraId="77590857" w14:textId="5550A98E" w:rsidR="007A79EF" w:rsidRDefault="007A79EF" w:rsidP="007A79EF">
      <w:pPr>
        <w:pStyle w:val="ListParagraph"/>
        <w:numPr>
          <w:ilvl w:val="0"/>
          <w:numId w:val="3"/>
        </w:numPr>
        <w:rPr>
          <w:rFonts w:ascii="Times New Roman" w:eastAsia="Malgun Gothic" w:hAnsi="Times New Roman" w:cs="Times New Roman"/>
          <w:sz w:val="24"/>
          <w:szCs w:val="24"/>
          <w:lang w:val="id-ID" w:eastAsia="ko-KR"/>
        </w:rPr>
      </w:pPr>
      <w:r>
        <w:rPr>
          <w:rFonts w:ascii="Times New Roman" w:eastAsia="Malgun Gothic" w:hAnsi="Times New Roman" w:cs="Times New Roman"/>
          <w:sz w:val="24"/>
          <w:szCs w:val="24"/>
          <w:lang w:val="id-ID" w:eastAsia="ko-KR"/>
        </w:rPr>
        <w:t>Tambahkan code berikut ke</w:t>
      </w:r>
    </w:p>
    <w:p w14:paraId="12859C02" w14:textId="0A4DE0ED" w:rsidR="00F7591D" w:rsidRDefault="00F7591D" w:rsidP="00F7591D">
      <w:pPr>
        <w:pStyle w:val="ListParagraph"/>
        <w:ind w:left="1440"/>
        <w:rPr>
          <w:rFonts w:ascii="Times New Roman" w:eastAsia="Malgun Gothic" w:hAnsi="Times New Roman" w:cs="Times New Roman"/>
          <w:sz w:val="24"/>
          <w:szCs w:val="24"/>
          <w:lang w:val="id-ID" w:eastAsia="ko-KR"/>
        </w:rPr>
      </w:pPr>
    </w:p>
    <w:p w14:paraId="68BAA894" w14:textId="623553B5" w:rsidR="003855E7" w:rsidRPr="003855E7" w:rsidRDefault="003855E7" w:rsidP="00F7591D">
      <w:pPr>
        <w:pStyle w:val="ListParagraph"/>
        <w:ind w:left="1440"/>
        <w:rPr>
          <w:rFonts w:ascii="Courier New" w:eastAsia="Malgun Gothic" w:hAnsi="Courier New" w:cs="Courier New"/>
          <w:lang w:eastAsia="ko-KR"/>
        </w:rPr>
      </w:pPr>
      <w:r w:rsidRPr="003855E7">
        <w:rPr>
          <w:rFonts w:ascii="Courier New" w:eastAsia="Malgun Gothic" w:hAnsi="Courier New" w:cs="Courier New"/>
          <w:lang w:eastAsia="ko-KR"/>
        </w:rPr>
        <w:t xml:space="preserve">import </w:t>
      </w:r>
      <w:proofErr w:type="spellStart"/>
      <w:r w:rsidRPr="003855E7">
        <w:rPr>
          <w:rFonts w:ascii="Courier New" w:eastAsia="Malgun Gothic" w:hAnsi="Courier New" w:cs="Courier New"/>
          <w:lang w:eastAsia="ko-KR"/>
        </w:rPr>
        <w:t>firebaseConfig</w:t>
      </w:r>
      <w:proofErr w:type="spellEnd"/>
      <w:r w:rsidRPr="003855E7">
        <w:rPr>
          <w:rFonts w:ascii="Courier New" w:eastAsia="Malgun Gothic" w:hAnsi="Courier New" w:cs="Courier New"/>
          <w:lang w:eastAsia="ko-KR"/>
        </w:rPr>
        <w:t xml:space="preserve"> from "./</w:t>
      </w:r>
      <w:proofErr w:type="spellStart"/>
      <w:r w:rsidRPr="003855E7">
        <w:rPr>
          <w:rFonts w:ascii="Courier New" w:eastAsia="Malgun Gothic" w:hAnsi="Courier New" w:cs="Courier New"/>
          <w:lang w:eastAsia="ko-KR"/>
        </w:rPr>
        <w:t>firebase.config</w:t>
      </w:r>
      <w:proofErr w:type="spellEnd"/>
      <w:r w:rsidRPr="003855E7">
        <w:rPr>
          <w:rFonts w:ascii="Courier New" w:eastAsia="Malgun Gothic" w:hAnsi="Courier New" w:cs="Courier New"/>
          <w:lang w:eastAsia="ko-KR"/>
        </w:rPr>
        <w:t>";</w:t>
      </w:r>
    </w:p>
    <w:p w14:paraId="32D92337" w14:textId="7721BA41" w:rsidR="003855E7" w:rsidRPr="003855E7" w:rsidRDefault="003855E7" w:rsidP="00F7591D">
      <w:pPr>
        <w:pStyle w:val="ListParagraph"/>
        <w:ind w:left="1440"/>
        <w:rPr>
          <w:rFonts w:ascii="Courier New" w:eastAsia="Malgun Gothic" w:hAnsi="Courier New" w:cs="Courier New"/>
          <w:lang w:eastAsia="ko-KR"/>
        </w:rPr>
      </w:pPr>
    </w:p>
    <w:p w14:paraId="63F3404E" w14:textId="15DC9EF4" w:rsidR="003855E7" w:rsidRPr="003855E7" w:rsidRDefault="003855E7" w:rsidP="00F7591D">
      <w:pPr>
        <w:pStyle w:val="ListParagraph"/>
        <w:ind w:left="1440"/>
        <w:rPr>
          <w:rFonts w:ascii="Courier New" w:eastAsia="Malgun Gothic" w:hAnsi="Courier New" w:cs="Courier New"/>
          <w:lang w:eastAsia="ko-KR"/>
        </w:rPr>
      </w:pPr>
      <w:proofErr w:type="spellStart"/>
      <w:proofErr w:type="gramStart"/>
      <w:r w:rsidRPr="003855E7">
        <w:rPr>
          <w:rFonts w:ascii="Courier New" w:eastAsia="Malgun Gothic" w:hAnsi="Courier New" w:cs="Courier New"/>
          <w:lang w:eastAsia="ko-KR"/>
        </w:rPr>
        <w:t>firebase.initializeApp</w:t>
      </w:r>
      <w:proofErr w:type="spellEnd"/>
      <w:proofErr w:type="gramEnd"/>
      <w:r w:rsidRPr="003855E7">
        <w:rPr>
          <w:rFonts w:ascii="Courier New" w:eastAsia="Malgun Gothic" w:hAnsi="Courier New" w:cs="Courier New"/>
          <w:lang w:eastAsia="ko-KR"/>
        </w:rPr>
        <w:t>(</w:t>
      </w:r>
      <w:proofErr w:type="spellStart"/>
      <w:r w:rsidRPr="003855E7">
        <w:rPr>
          <w:rFonts w:ascii="Courier New" w:eastAsia="Malgun Gothic" w:hAnsi="Courier New" w:cs="Courier New"/>
          <w:lang w:eastAsia="ko-KR"/>
        </w:rPr>
        <w:t>firebaseConfig</w:t>
      </w:r>
      <w:proofErr w:type="spellEnd"/>
      <w:r w:rsidRPr="003855E7">
        <w:rPr>
          <w:rFonts w:ascii="Courier New" w:eastAsia="Malgun Gothic" w:hAnsi="Courier New" w:cs="Courier New"/>
          <w:lang w:eastAsia="ko-KR"/>
        </w:rPr>
        <w:t>);</w:t>
      </w:r>
    </w:p>
    <w:p w14:paraId="68C79EF8" w14:textId="77777777" w:rsidR="003855E7" w:rsidRDefault="003855E7" w:rsidP="00F7591D">
      <w:pPr>
        <w:pStyle w:val="ListParagraph"/>
        <w:ind w:left="1440"/>
        <w:rPr>
          <w:rFonts w:ascii="Times New Roman" w:eastAsia="Malgun Gothic" w:hAnsi="Times New Roman" w:cs="Times New Roman"/>
          <w:sz w:val="24"/>
          <w:szCs w:val="24"/>
          <w:lang w:val="id-ID" w:eastAsia="ko-KR"/>
        </w:rPr>
      </w:pPr>
    </w:p>
    <w:p w14:paraId="1B7A214A" w14:textId="77777777" w:rsidR="003855E7" w:rsidRPr="003855E7" w:rsidRDefault="003855E7" w:rsidP="003855E7">
      <w:pPr>
        <w:pStyle w:val="ListParagraph"/>
        <w:ind w:left="1440" w:firstLine="270"/>
        <w:rPr>
          <w:rFonts w:ascii="Courier New" w:eastAsia="Malgun Gothic" w:hAnsi="Courier New" w:cs="Courier New"/>
          <w:lang w:val="id-ID" w:eastAsia="ko-KR"/>
        </w:rPr>
      </w:pPr>
      <w:r w:rsidRPr="003855E7">
        <w:rPr>
          <w:rFonts w:ascii="Courier New" w:eastAsia="Malgun Gothic" w:hAnsi="Courier New" w:cs="Courier New"/>
          <w:lang w:val="id-ID" w:eastAsia="ko-KR"/>
        </w:rPr>
        <w:t>const google = () =&gt; {</w:t>
      </w:r>
    </w:p>
    <w:p w14:paraId="375BDC44" w14:textId="77777777" w:rsidR="003855E7" w:rsidRPr="003855E7" w:rsidRDefault="003855E7" w:rsidP="003855E7">
      <w:pPr>
        <w:pStyle w:val="ListParagraph"/>
        <w:ind w:left="1440" w:firstLine="270"/>
        <w:rPr>
          <w:rFonts w:ascii="Courier New" w:eastAsia="Malgun Gothic" w:hAnsi="Courier New" w:cs="Courier New"/>
          <w:lang w:val="id-ID" w:eastAsia="ko-KR"/>
        </w:rPr>
      </w:pPr>
      <w:r w:rsidRPr="003855E7">
        <w:rPr>
          <w:rFonts w:ascii="Courier New" w:eastAsia="Malgun Gothic" w:hAnsi="Courier New" w:cs="Courier New"/>
          <w:lang w:val="id-ID" w:eastAsia="ko-KR"/>
        </w:rPr>
        <w:t xml:space="preserve">    const provider = new firebase.auth.GoogleAuthProvider();</w:t>
      </w:r>
    </w:p>
    <w:p w14:paraId="5A1DE203" w14:textId="77777777" w:rsidR="003855E7" w:rsidRPr="003855E7" w:rsidRDefault="003855E7" w:rsidP="003855E7">
      <w:pPr>
        <w:pStyle w:val="ListParagraph"/>
        <w:ind w:left="1440" w:firstLine="270"/>
        <w:rPr>
          <w:rFonts w:ascii="Courier New" w:eastAsia="Malgun Gothic" w:hAnsi="Courier New" w:cs="Courier New"/>
          <w:lang w:val="id-ID" w:eastAsia="ko-KR"/>
        </w:rPr>
      </w:pPr>
      <w:r w:rsidRPr="003855E7">
        <w:rPr>
          <w:rFonts w:ascii="Courier New" w:eastAsia="Malgun Gothic" w:hAnsi="Courier New" w:cs="Courier New"/>
          <w:lang w:val="id-ID" w:eastAsia="ko-KR"/>
        </w:rPr>
        <w:t xml:space="preserve">    firebase</w:t>
      </w:r>
    </w:p>
    <w:p w14:paraId="4774679A" w14:textId="77777777" w:rsidR="003855E7" w:rsidRPr="003855E7" w:rsidRDefault="003855E7" w:rsidP="003855E7">
      <w:pPr>
        <w:pStyle w:val="ListParagraph"/>
        <w:ind w:left="1440" w:firstLine="270"/>
        <w:rPr>
          <w:rFonts w:ascii="Courier New" w:eastAsia="Malgun Gothic" w:hAnsi="Courier New" w:cs="Courier New"/>
          <w:lang w:val="id-ID" w:eastAsia="ko-KR"/>
        </w:rPr>
      </w:pPr>
      <w:r w:rsidRPr="003855E7">
        <w:rPr>
          <w:rFonts w:ascii="Courier New" w:eastAsia="Malgun Gothic" w:hAnsi="Courier New" w:cs="Courier New"/>
          <w:lang w:val="id-ID" w:eastAsia="ko-KR"/>
        </w:rPr>
        <w:t xml:space="preserve">      .auth()</w:t>
      </w:r>
    </w:p>
    <w:p w14:paraId="57B768F8" w14:textId="77777777" w:rsidR="003855E7" w:rsidRPr="003855E7" w:rsidRDefault="003855E7" w:rsidP="003855E7">
      <w:pPr>
        <w:pStyle w:val="ListParagraph"/>
        <w:ind w:left="1440" w:firstLine="270"/>
        <w:rPr>
          <w:rFonts w:ascii="Courier New" w:eastAsia="Malgun Gothic" w:hAnsi="Courier New" w:cs="Courier New"/>
          <w:lang w:val="id-ID" w:eastAsia="ko-KR"/>
        </w:rPr>
      </w:pPr>
      <w:r w:rsidRPr="003855E7">
        <w:rPr>
          <w:rFonts w:ascii="Courier New" w:eastAsia="Malgun Gothic" w:hAnsi="Courier New" w:cs="Courier New"/>
          <w:lang w:val="id-ID" w:eastAsia="ko-KR"/>
        </w:rPr>
        <w:t xml:space="preserve">      .signInWithPopup(provider)</w:t>
      </w:r>
    </w:p>
    <w:p w14:paraId="3242CCC2" w14:textId="77777777" w:rsidR="003855E7" w:rsidRPr="003855E7" w:rsidRDefault="003855E7" w:rsidP="003855E7">
      <w:pPr>
        <w:pStyle w:val="ListParagraph"/>
        <w:ind w:left="1440" w:firstLine="270"/>
        <w:rPr>
          <w:rFonts w:ascii="Courier New" w:eastAsia="Malgun Gothic" w:hAnsi="Courier New" w:cs="Courier New"/>
          <w:lang w:val="id-ID" w:eastAsia="ko-KR"/>
        </w:rPr>
      </w:pPr>
      <w:r w:rsidRPr="003855E7">
        <w:rPr>
          <w:rFonts w:ascii="Courier New" w:eastAsia="Malgun Gothic" w:hAnsi="Courier New" w:cs="Courier New"/>
          <w:lang w:val="id-ID" w:eastAsia="ko-KR"/>
        </w:rPr>
        <w:t xml:space="preserve">      .then(function (res) {</w:t>
      </w:r>
    </w:p>
    <w:p w14:paraId="47B60013" w14:textId="77777777" w:rsidR="003855E7" w:rsidRPr="003855E7" w:rsidRDefault="003855E7" w:rsidP="003855E7">
      <w:pPr>
        <w:pStyle w:val="ListParagraph"/>
        <w:ind w:left="1440" w:firstLine="270"/>
        <w:rPr>
          <w:rFonts w:ascii="Courier New" w:eastAsia="Malgun Gothic" w:hAnsi="Courier New" w:cs="Courier New"/>
          <w:lang w:val="id-ID" w:eastAsia="ko-KR"/>
        </w:rPr>
      </w:pPr>
      <w:r w:rsidRPr="003855E7">
        <w:rPr>
          <w:rFonts w:ascii="Courier New" w:eastAsia="Malgun Gothic" w:hAnsi="Courier New" w:cs="Courier New"/>
          <w:lang w:val="id-ID" w:eastAsia="ko-KR"/>
        </w:rPr>
        <w:t xml:space="preserve">        console.log(res);</w:t>
      </w:r>
    </w:p>
    <w:p w14:paraId="2C2DAB53" w14:textId="77777777" w:rsidR="003855E7" w:rsidRPr="003855E7" w:rsidRDefault="003855E7" w:rsidP="003855E7">
      <w:pPr>
        <w:pStyle w:val="ListParagraph"/>
        <w:ind w:left="1440" w:firstLine="270"/>
        <w:rPr>
          <w:rFonts w:ascii="Courier New" w:eastAsia="Malgun Gothic" w:hAnsi="Courier New" w:cs="Courier New"/>
          <w:lang w:val="id-ID" w:eastAsia="ko-KR"/>
        </w:rPr>
      </w:pPr>
      <w:r w:rsidRPr="003855E7">
        <w:rPr>
          <w:rFonts w:ascii="Courier New" w:eastAsia="Malgun Gothic" w:hAnsi="Courier New" w:cs="Courier New"/>
          <w:lang w:val="id-ID" w:eastAsia="ko-KR"/>
        </w:rPr>
        <w:t xml:space="preserve">        console.log("naisu");</w:t>
      </w:r>
    </w:p>
    <w:p w14:paraId="6F12617F" w14:textId="77777777" w:rsidR="003855E7" w:rsidRPr="003855E7" w:rsidRDefault="003855E7" w:rsidP="003855E7">
      <w:pPr>
        <w:pStyle w:val="ListParagraph"/>
        <w:ind w:left="1440" w:firstLine="270"/>
        <w:rPr>
          <w:rFonts w:ascii="Courier New" w:eastAsia="Malgun Gothic" w:hAnsi="Courier New" w:cs="Courier New"/>
          <w:lang w:val="id-ID" w:eastAsia="ko-KR"/>
        </w:rPr>
      </w:pPr>
      <w:r w:rsidRPr="003855E7">
        <w:rPr>
          <w:rFonts w:ascii="Courier New" w:eastAsia="Malgun Gothic" w:hAnsi="Courier New" w:cs="Courier New"/>
          <w:lang w:val="id-ID" w:eastAsia="ko-KR"/>
        </w:rPr>
        <w:t xml:space="preserve">      })</w:t>
      </w:r>
    </w:p>
    <w:p w14:paraId="2F3336E1" w14:textId="77777777" w:rsidR="003855E7" w:rsidRPr="003855E7" w:rsidRDefault="003855E7" w:rsidP="003855E7">
      <w:pPr>
        <w:pStyle w:val="ListParagraph"/>
        <w:ind w:left="1440" w:firstLine="270"/>
        <w:rPr>
          <w:rFonts w:ascii="Courier New" w:eastAsia="Malgun Gothic" w:hAnsi="Courier New" w:cs="Courier New"/>
          <w:lang w:val="id-ID" w:eastAsia="ko-KR"/>
        </w:rPr>
      </w:pPr>
      <w:r w:rsidRPr="003855E7">
        <w:rPr>
          <w:rFonts w:ascii="Courier New" w:eastAsia="Malgun Gothic" w:hAnsi="Courier New" w:cs="Courier New"/>
          <w:lang w:val="id-ID" w:eastAsia="ko-KR"/>
        </w:rPr>
        <w:t xml:space="preserve">      .catch(function (e) {</w:t>
      </w:r>
    </w:p>
    <w:p w14:paraId="5ACD2563" w14:textId="77777777" w:rsidR="003855E7" w:rsidRPr="003855E7" w:rsidRDefault="003855E7" w:rsidP="003855E7">
      <w:pPr>
        <w:pStyle w:val="ListParagraph"/>
        <w:ind w:left="1440" w:firstLine="270"/>
        <w:rPr>
          <w:rFonts w:ascii="Courier New" w:eastAsia="Malgun Gothic" w:hAnsi="Courier New" w:cs="Courier New"/>
          <w:lang w:val="id-ID" w:eastAsia="ko-KR"/>
        </w:rPr>
      </w:pPr>
      <w:r w:rsidRPr="003855E7">
        <w:rPr>
          <w:rFonts w:ascii="Courier New" w:eastAsia="Malgun Gothic" w:hAnsi="Courier New" w:cs="Courier New"/>
          <w:lang w:val="id-ID" w:eastAsia="ko-KR"/>
        </w:rPr>
        <w:t xml:space="preserve">        console.log(e);</w:t>
      </w:r>
    </w:p>
    <w:p w14:paraId="0B202408" w14:textId="77777777" w:rsidR="003855E7" w:rsidRPr="003855E7" w:rsidRDefault="003855E7" w:rsidP="003855E7">
      <w:pPr>
        <w:pStyle w:val="ListParagraph"/>
        <w:ind w:left="1440" w:firstLine="270"/>
        <w:rPr>
          <w:rFonts w:ascii="Courier New" w:eastAsia="Malgun Gothic" w:hAnsi="Courier New" w:cs="Courier New"/>
          <w:lang w:val="id-ID" w:eastAsia="ko-KR"/>
        </w:rPr>
      </w:pPr>
      <w:r w:rsidRPr="003855E7">
        <w:rPr>
          <w:rFonts w:ascii="Courier New" w:eastAsia="Malgun Gothic" w:hAnsi="Courier New" w:cs="Courier New"/>
          <w:lang w:val="id-ID" w:eastAsia="ko-KR"/>
        </w:rPr>
        <w:t xml:space="preserve">        console.log("no naisu");</w:t>
      </w:r>
    </w:p>
    <w:p w14:paraId="6B12EAF2" w14:textId="77777777" w:rsidR="003855E7" w:rsidRPr="003855E7" w:rsidRDefault="003855E7" w:rsidP="003855E7">
      <w:pPr>
        <w:pStyle w:val="ListParagraph"/>
        <w:ind w:left="1440" w:firstLine="270"/>
        <w:rPr>
          <w:rFonts w:ascii="Courier New" w:eastAsia="Malgun Gothic" w:hAnsi="Courier New" w:cs="Courier New"/>
          <w:lang w:val="id-ID" w:eastAsia="ko-KR"/>
        </w:rPr>
      </w:pPr>
      <w:r w:rsidRPr="003855E7">
        <w:rPr>
          <w:rFonts w:ascii="Courier New" w:eastAsia="Malgun Gothic" w:hAnsi="Courier New" w:cs="Courier New"/>
          <w:lang w:val="id-ID" w:eastAsia="ko-KR"/>
        </w:rPr>
        <w:t xml:space="preserve">      });</w:t>
      </w:r>
    </w:p>
    <w:p w14:paraId="402639A3" w14:textId="4FCC2DEA" w:rsidR="00F7591D" w:rsidRPr="00F7591D" w:rsidRDefault="003855E7" w:rsidP="003855E7">
      <w:pPr>
        <w:pStyle w:val="ListParagraph"/>
        <w:ind w:left="1440" w:firstLine="270"/>
        <w:rPr>
          <w:rFonts w:ascii="Courier New" w:eastAsia="Malgun Gothic" w:hAnsi="Courier New" w:cs="Courier New"/>
          <w:lang w:val="id-ID" w:eastAsia="ko-KR"/>
        </w:rPr>
      </w:pPr>
      <w:r w:rsidRPr="003855E7">
        <w:rPr>
          <w:rFonts w:ascii="Courier New" w:eastAsia="Malgun Gothic" w:hAnsi="Courier New" w:cs="Courier New"/>
          <w:lang w:val="id-ID" w:eastAsia="ko-KR"/>
        </w:rPr>
        <w:t xml:space="preserve">  };</w:t>
      </w:r>
    </w:p>
    <w:p w14:paraId="48BC4DFC" w14:textId="7D17220F" w:rsidR="00F7591D" w:rsidRDefault="00F7591D" w:rsidP="007A79EF">
      <w:pPr>
        <w:pStyle w:val="ListParagraph"/>
        <w:numPr>
          <w:ilvl w:val="0"/>
          <w:numId w:val="3"/>
        </w:numPr>
        <w:rPr>
          <w:rFonts w:ascii="Times New Roman" w:eastAsia="Malgun Gothic" w:hAnsi="Times New Roman" w:cs="Times New Roman"/>
          <w:sz w:val="24"/>
          <w:szCs w:val="24"/>
          <w:lang w:val="id-ID" w:eastAsia="ko-KR"/>
        </w:rPr>
      </w:pPr>
      <w:r>
        <w:rPr>
          <w:rFonts w:ascii="Times New Roman" w:eastAsia="Malgun Gothic" w:hAnsi="Times New Roman" w:cs="Times New Roman"/>
          <w:sz w:val="24"/>
          <w:szCs w:val="24"/>
          <w:lang w:val="id-ID" w:eastAsia="ko-KR"/>
        </w:rPr>
        <w:t>Edit google button di dalam file Join.js</w:t>
      </w:r>
    </w:p>
    <w:p w14:paraId="7B829873" w14:textId="45CCA2BC" w:rsidR="00F7591D" w:rsidRDefault="00F7591D" w:rsidP="00F7591D">
      <w:pPr>
        <w:pStyle w:val="ListParagraph"/>
        <w:ind w:left="1440"/>
        <w:rPr>
          <w:rFonts w:ascii="Times New Roman" w:eastAsia="Malgun Gothic" w:hAnsi="Times New Roman" w:cs="Times New Roman"/>
          <w:sz w:val="24"/>
          <w:szCs w:val="24"/>
          <w:lang w:val="id-ID" w:eastAsia="ko-KR"/>
        </w:rPr>
      </w:pPr>
    </w:p>
    <w:p w14:paraId="541BA663" w14:textId="77777777" w:rsidR="00F7591D" w:rsidRPr="00F7591D" w:rsidRDefault="00F7591D" w:rsidP="00F7591D">
      <w:pPr>
        <w:pStyle w:val="ListParagraph"/>
        <w:ind w:left="1440"/>
        <w:rPr>
          <w:rFonts w:ascii="Times New Roman" w:eastAsia="Malgun Gothic" w:hAnsi="Times New Roman" w:cs="Times New Roman"/>
          <w:sz w:val="24"/>
          <w:szCs w:val="24"/>
          <w:lang w:val="id-ID" w:eastAsia="ko-KR"/>
        </w:rPr>
      </w:pPr>
      <w:r w:rsidRPr="00F7591D">
        <w:rPr>
          <w:rFonts w:ascii="Times New Roman" w:eastAsia="Malgun Gothic" w:hAnsi="Times New Roman" w:cs="Times New Roman"/>
          <w:sz w:val="24"/>
          <w:szCs w:val="24"/>
          <w:lang w:val="id-ID" w:eastAsia="ko-KR"/>
        </w:rPr>
        <w:t xml:space="preserve">&lt;button class="googleBtn" type="button" </w:t>
      </w:r>
      <w:r w:rsidRPr="00F7591D">
        <w:rPr>
          <w:rFonts w:ascii="Times New Roman" w:eastAsia="Malgun Gothic" w:hAnsi="Times New Roman" w:cs="Times New Roman"/>
          <w:b/>
          <w:bCs/>
          <w:sz w:val="24"/>
          <w:szCs w:val="24"/>
          <w:lang w:val="id-ID" w:eastAsia="ko-KR"/>
        </w:rPr>
        <w:t>onClick= {() =&gt; google()}</w:t>
      </w:r>
      <w:r w:rsidRPr="00F7591D">
        <w:rPr>
          <w:rFonts w:ascii="Times New Roman" w:eastAsia="Malgun Gothic" w:hAnsi="Times New Roman" w:cs="Times New Roman"/>
          <w:sz w:val="24"/>
          <w:szCs w:val="24"/>
          <w:lang w:val="id-ID" w:eastAsia="ko-KR"/>
        </w:rPr>
        <w:t>&gt;</w:t>
      </w:r>
    </w:p>
    <w:p w14:paraId="43CB11BC" w14:textId="77777777" w:rsidR="00F7591D" w:rsidRPr="00F7591D" w:rsidRDefault="00F7591D" w:rsidP="00F7591D">
      <w:pPr>
        <w:pStyle w:val="ListParagraph"/>
        <w:ind w:left="1440"/>
        <w:rPr>
          <w:rFonts w:ascii="Courier New" w:eastAsia="Malgun Gothic" w:hAnsi="Courier New" w:cs="Courier New"/>
          <w:lang w:val="id-ID" w:eastAsia="ko-KR"/>
        </w:rPr>
      </w:pPr>
      <w:r w:rsidRPr="00F7591D">
        <w:rPr>
          <w:rFonts w:ascii="Courier New" w:eastAsia="Malgun Gothic" w:hAnsi="Courier New" w:cs="Courier New"/>
          <w:lang w:val="id-ID" w:eastAsia="ko-KR"/>
        </w:rPr>
        <w:t xml:space="preserve">          &lt;img</w:t>
      </w:r>
    </w:p>
    <w:p w14:paraId="6074371B" w14:textId="77777777" w:rsidR="00F7591D" w:rsidRPr="00F7591D" w:rsidRDefault="00F7591D" w:rsidP="00F7591D">
      <w:pPr>
        <w:pStyle w:val="ListParagraph"/>
        <w:ind w:left="1440"/>
        <w:rPr>
          <w:rFonts w:ascii="Courier New" w:eastAsia="Malgun Gothic" w:hAnsi="Courier New" w:cs="Courier New"/>
          <w:lang w:val="id-ID" w:eastAsia="ko-KR"/>
        </w:rPr>
      </w:pPr>
      <w:r w:rsidRPr="00F7591D">
        <w:rPr>
          <w:rFonts w:ascii="Courier New" w:eastAsia="Malgun Gothic" w:hAnsi="Courier New" w:cs="Courier New"/>
          <w:lang w:val="id-ID" w:eastAsia="ko-KR"/>
        </w:rPr>
        <w:t xml:space="preserve">            src="https://upload.wikimedia.org/wikipedia/commons/5/53/Google_%22G%22_Logo.svg"</w:t>
      </w:r>
    </w:p>
    <w:p w14:paraId="6572F088" w14:textId="77777777" w:rsidR="00F7591D" w:rsidRPr="00F7591D" w:rsidRDefault="00F7591D" w:rsidP="00F7591D">
      <w:pPr>
        <w:pStyle w:val="ListParagraph"/>
        <w:ind w:left="1440"/>
        <w:rPr>
          <w:rFonts w:ascii="Courier New" w:eastAsia="Malgun Gothic" w:hAnsi="Courier New" w:cs="Courier New"/>
          <w:lang w:val="id-ID" w:eastAsia="ko-KR"/>
        </w:rPr>
      </w:pPr>
      <w:r w:rsidRPr="00F7591D">
        <w:rPr>
          <w:rFonts w:ascii="Courier New" w:eastAsia="Malgun Gothic" w:hAnsi="Courier New" w:cs="Courier New"/>
          <w:lang w:val="id-ID" w:eastAsia="ko-KR"/>
        </w:rPr>
        <w:t xml:space="preserve">            alt="logo"</w:t>
      </w:r>
    </w:p>
    <w:p w14:paraId="05827690" w14:textId="77777777" w:rsidR="00F7591D" w:rsidRPr="00F7591D" w:rsidRDefault="00F7591D" w:rsidP="00F7591D">
      <w:pPr>
        <w:pStyle w:val="ListParagraph"/>
        <w:ind w:left="1440"/>
        <w:rPr>
          <w:rFonts w:ascii="Courier New" w:eastAsia="Malgun Gothic" w:hAnsi="Courier New" w:cs="Courier New"/>
          <w:lang w:val="id-ID" w:eastAsia="ko-KR"/>
        </w:rPr>
      </w:pPr>
      <w:r w:rsidRPr="00F7591D">
        <w:rPr>
          <w:rFonts w:ascii="Courier New" w:eastAsia="Malgun Gothic" w:hAnsi="Courier New" w:cs="Courier New"/>
          <w:lang w:val="id-ID" w:eastAsia="ko-KR"/>
        </w:rPr>
        <w:t xml:space="preserve">          /&gt;</w:t>
      </w:r>
    </w:p>
    <w:p w14:paraId="790B2E07" w14:textId="77777777" w:rsidR="00F7591D" w:rsidRPr="00F7591D" w:rsidRDefault="00F7591D" w:rsidP="00F7591D">
      <w:pPr>
        <w:pStyle w:val="ListParagraph"/>
        <w:ind w:left="1440"/>
        <w:rPr>
          <w:rFonts w:ascii="Courier New" w:eastAsia="Malgun Gothic" w:hAnsi="Courier New" w:cs="Courier New"/>
          <w:lang w:val="id-ID" w:eastAsia="ko-KR"/>
        </w:rPr>
      </w:pPr>
      <w:r w:rsidRPr="00F7591D">
        <w:rPr>
          <w:rFonts w:ascii="Courier New" w:eastAsia="Malgun Gothic" w:hAnsi="Courier New" w:cs="Courier New"/>
          <w:lang w:val="id-ID" w:eastAsia="ko-KR"/>
        </w:rPr>
        <w:t xml:space="preserve">          Join With Google</w:t>
      </w:r>
    </w:p>
    <w:p w14:paraId="568BF052" w14:textId="340A821A" w:rsidR="00F7591D" w:rsidRDefault="00F7591D" w:rsidP="00F7591D">
      <w:pPr>
        <w:pStyle w:val="ListParagraph"/>
        <w:ind w:left="1440"/>
        <w:rPr>
          <w:rFonts w:ascii="Courier New" w:eastAsia="Malgun Gothic" w:hAnsi="Courier New" w:cs="Courier New"/>
          <w:lang w:val="id-ID" w:eastAsia="ko-KR"/>
        </w:rPr>
      </w:pPr>
      <w:r w:rsidRPr="00F7591D">
        <w:rPr>
          <w:rFonts w:ascii="Courier New" w:eastAsia="Malgun Gothic" w:hAnsi="Courier New" w:cs="Courier New"/>
          <w:lang w:val="id-ID" w:eastAsia="ko-KR"/>
        </w:rPr>
        <w:t xml:space="preserve">        &lt;/button&gt;</w:t>
      </w:r>
    </w:p>
    <w:p w14:paraId="122E0188" w14:textId="4C7F6982" w:rsidR="003855E7" w:rsidRDefault="003855E7" w:rsidP="00F7591D">
      <w:pPr>
        <w:pStyle w:val="ListParagraph"/>
        <w:ind w:left="1440"/>
        <w:rPr>
          <w:rFonts w:ascii="Courier New" w:eastAsia="Malgun Gothic" w:hAnsi="Courier New" w:cs="Courier New"/>
          <w:lang w:val="id-ID" w:eastAsia="ko-KR"/>
        </w:rPr>
      </w:pPr>
    </w:p>
    <w:p w14:paraId="2201622C" w14:textId="7E74E5CD" w:rsidR="003855E7" w:rsidRPr="003855E7" w:rsidRDefault="003855E7" w:rsidP="003855E7">
      <w:pPr>
        <w:pStyle w:val="ListParagraph"/>
        <w:numPr>
          <w:ilvl w:val="0"/>
          <w:numId w:val="3"/>
        </w:numPr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 w:rsidRPr="003855E7">
        <w:rPr>
          <w:rFonts w:ascii="Times New Roman" w:eastAsia="Malgun Gothic" w:hAnsi="Times New Roman" w:cs="Times New Roman"/>
          <w:sz w:val="24"/>
          <w:szCs w:val="24"/>
          <w:lang w:eastAsia="ko-KR"/>
        </w:rPr>
        <w:br w:type="column"/>
      </w:r>
      <w:r w:rsidRPr="003855E7">
        <w:rPr>
          <w:rFonts w:ascii="Times New Roman" w:eastAsia="Malgun Gothic" w:hAnsi="Times New Roman" w:cs="Times New Roman"/>
          <w:sz w:val="24"/>
          <w:szCs w:val="24"/>
          <w:lang w:eastAsia="ko-KR"/>
        </w:rPr>
        <w:lastRenderedPageBreak/>
        <w:t>Hasil</w:t>
      </w:r>
    </w:p>
    <w:p w14:paraId="5AC4FEBF" w14:textId="3FBC810C" w:rsidR="003855E7" w:rsidRDefault="003855E7" w:rsidP="003855E7">
      <w:pPr>
        <w:pStyle w:val="ListParagraph"/>
        <w:ind w:left="1440"/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r w:rsidRPr="003855E7">
        <w:rPr>
          <w:rFonts w:ascii="Times New Roman" w:eastAsia="Malgun Gothic" w:hAnsi="Times New Roman" w:cs="Times New Roman"/>
          <w:sz w:val="24"/>
          <w:szCs w:val="24"/>
          <w:lang w:eastAsia="ko-KR"/>
        </w:rPr>
        <w:drawing>
          <wp:anchor distT="0" distB="0" distL="114300" distR="114300" simplePos="0" relativeHeight="251658240" behindDoc="0" locked="0" layoutInCell="1" allowOverlap="1" wp14:anchorId="1CE8C956" wp14:editId="680591A5">
            <wp:simplePos x="0" y="0"/>
            <wp:positionH relativeFrom="column">
              <wp:posOffset>190500</wp:posOffset>
            </wp:positionH>
            <wp:positionV relativeFrom="paragraph">
              <wp:posOffset>288925</wp:posOffset>
            </wp:positionV>
            <wp:extent cx="5943600" cy="3211195"/>
            <wp:effectExtent l="0" t="0" r="0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Malgun Gothic" w:hAnsi="Times New Roman" w:cs="Times New Roman"/>
          <w:sz w:val="24"/>
          <w:szCs w:val="24"/>
          <w:lang w:eastAsia="ko-KR"/>
        </w:rPr>
        <w:t>sebelum</w:t>
      </w:r>
      <w:proofErr w:type="spellEnd"/>
    </w:p>
    <w:p w14:paraId="3DAF6CCC" w14:textId="74864EAA" w:rsidR="003855E7" w:rsidRDefault="003855E7" w:rsidP="003855E7">
      <w:pPr>
        <w:pStyle w:val="ListParagraph"/>
        <w:ind w:left="1440"/>
        <w:rPr>
          <w:rFonts w:ascii="Times New Roman" w:eastAsia="Malgun Gothic" w:hAnsi="Times New Roman" w:cs="Times New Roman"/>
          <w:sz w:val="24"/>
          <w:szCs w:val="24"/>
          <w:lang w:eastAsia="ko-KR"/>
        </w:rPr>
      </w:pPr>
      <w:proofErr w:type="spellStart"/>
      <w:r>
        <w:rPr>
          <w:rFonts w:ascii="Times New Roman" w:eastAsia="Malgun Gothic" w:hAnsi="Times New Roman" w:cs="Times New Roman"/>
          <w:sz w:val="24"/>
          <w:szCs w:val="24"/>
          <w:lang w:eastAsia="ko-KR"/>
        </w:rPr>
        <w:t>setelah</w:t>
      </w:r>
      <w:proofErr w:type="spellEnd"/>
    </w:p>
    <w:p w14:paraId="5F84D654" w14:textId="2B7AFC56" w:rsidR="003855E7" w:rsidRPr="003855E7" w:rsidRDefault="003855E7" w:rsidP="003855E7">
      <w:pPr>
        <w:pStyle w:val="ListParagraph"/>
        <w:ind w:left="360"/>
        <w:rPr>
          <w:rFonts w:ascii="Times New Roman" w:eastAsia="Malgun Gothic" w:hAnsi="Times New Roman" w:cs="Times New Roman"/>
          <w:sz w:val="24"/>
          <w:szCs w:val="24"/>
          <w:lang w:eastAsia="ko-KR"/>
          <w:rPrChange w:id="1593" w:author="Daffa Tahta" w:date="2020-04-15T15:22:00Z">
            <w:rPr/>
          </w:rPrChange>
        </w:rPr>
      </w:pPr>
      <w:r w:rsidRPr="003855E7">
        <w:rPr>
          <w:rFonts w:ascii="Times New Roman" w:eastAsia="Malgun Gothic" w:hAnsi="Times New Roman" w:cs="Times New Roman"/>
          <w:sz w:val="24"/>
          <w:szCs w:val="24"/>
          <w:lang w:eastAsia="ko-KR"/>
        </w:rPr>
        <w:drawing>
          <wp:inline distT="0" distB="0" distL="0" distR="0" wp14:anchorId="282F2A23" wp14:editId="68FAF872">
            <wp:extent cx="5943600" cy="32111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5E7" w:rsidRPr="003855E7" w:rsidSect="00CC530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929A9"/>
    <w:multiLevelType w:val="hybridMultilevel"/>
    <w:tmpl w:val="E69C8D7E"/>
    <w:lvl w:ilvl="0" w:tplc="AD7882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C7294F"/>
    <w:multiLevelType w:val="hybridMultilevel"/>
    <w:tmpl w:val="0032E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47DD1"/>
    <w:multiLevelType w:val="hybridMultilevel"/>
    <w:tmpl w:val="20A848DA"/>
    <w:lvl w:ilvl="0" w:tplc="A232F1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ffa Tahta">
    <w15:presenceInfo w15:providerId="Windows Live" w15:userId="b259aa31341bf3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00"/>
    <w:rsid w:val="002F5967"/>
    <w:rsid w:val="00335CE6"/>
    <w:rsid w:val="003855E7"/>
    <w:rsid w:val="003B2E7F"/>
    <w:rsid w:val="004B5286"/>
    <w:rsid w:val="007A79EF"/>
    <w:rsid w:val="00862B15"/>
    <w:rsid w:val="008A278A"/>
    <w:rsid w:val="008F0DC1"/>
    <w:rsid w:val="00AD5283"/>
    <w:rsid w:val="00CC5300"/>
    <w:rsid w:val="00DA746B"/>
    <w:rsid w:val="00EF0E16"/>
    <w:rsid w:val="00F7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D881"/>
  <w15:chartTrackingRefBased/>
  <w15:docId w15:val="{D343DEAD-F78D-4DE5-89A8-82B6BBA5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3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53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30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62B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7CA27-E062-4542-BCEC-BE9BADAC6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16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Tahta</dc:creator>
  <cp:keywords/>
  <dc:description/>
  <cp:lastModifiedBy>Daffa Tahta</cp:lastModifiedBy>
  <cp:revision>5</cp:revision>
  <dcterms:created xsi:type="dcterms:W3CDTF">2020-04-15T07:48:00Z</dcterms:created>
  <dcterms:modified xsi:type="dcterms:W3CDTF">2020-04-15T09:11:00Z</dcterms:modified>
</cp:coreProperties>
</file>